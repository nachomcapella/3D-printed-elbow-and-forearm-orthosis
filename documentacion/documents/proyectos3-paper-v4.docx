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5" w:type="dxa"/>
        <w:tblCellSpacing w:w="0" w:type="dxa"/>
        <w:tblInd w:w="8" w:type="dxa"/>
        <w:tblCellMar>
          <w:top w:w="15" w:type="dxa"/>
          <w:left w:w="15" w:type="dxa"/>
          <w:bottom w:w="15" w:type="dxa"/>
          <w:right w:w="15" w:type="dxa"/>
        </w:tblCellMar>
        <w:tblLook w:val="04A0" w:firstRow="1" w:lastRow="0" w:firstColumn="1" w:lastColumn="0" w:noHBand="0" w:noVBand="1"/>
      </w:tblPr>
      <w:tblGrid>
        <w:gridCol w:w="9915"/>
      </w:tblGrid>
      <w:tr w:rsidR="00475539" w:rsidRPr="00154361" w14:paraId="5415FCDC" w14:textId="77777777" w:rsidTr="00DE60D2">
        <w:trPr>
          <w:trHeight w:val="180"/>
          <w:tblCellSpacing w:w="0" w:type="dxa"/>
        </w:trPr>
        <w:tc>
          <w:tcPr>
            <w:tcW w:w="9915" w:type="dxa"/>
            <w:vAlign w:val="center"/>
            <w:hideMark/>
          </w:tcPr>
          <w:p w14:paraId="390A1D62" w14:textId="7BE62E3C" w:rsidR="00475539" w:rsidRPr="00DE60D2" w:rsidRDefault="00200950" w:rsidP="00D97E71">
            <w:pPr>
              <w:pStyle w:val="Autores-Nombres"/>
              <w:rPr>
                <w:b/>
                <w:sz w:val="36"/>
                <w:lang w:val="en-GB"/>
              </w:rPr>
            </w:pPr>
            <w:r>
              <w:rPr>
                <w:b/>
                <w:sz w:val="36"/>
                <w:lang w:val="en-GB"/>
              </w:rPr>
              <w:t>Design, development and control of a robotic arm</w:t>
            </w:r>
            <w:r w:rsidR="00DE60D2" w:rsidRPr="00DE60D2">
              <w:rPr>
                <w:b/>
                <w:sz w:val="36"/>
                <w:lang w:val="en-GB"/>
              </w:rPr>
              <w:t xml:space="preserve"> </w:t>
            </w:r>
          </w:p>
        </w:tc>
      </w:tr>
    </w:tbl>
    <w:p w14:paraId="6A926FF7" w14:textId="3B9393BE" w:rsidR="00072C93" w:rsidRPr="00154361" w:rsidRDefault="00D97E71" w:rsidP="00D97E71">
      <w:pPr>
        <w:pStyle w:val="Autores-Nombres"/>
        <w:ind w:left="360"/>
        <w:rPr>
          <w:lang w:val="en-GB"/>
        </w:rPr>
      </w:pPr>
      <w:r w:rsidRPr="00154361">
        <w:rPr>
          <w:lang w:val="en-GB"/>
          <w:rPrChange w:id="0" w:author="Mariano Martinez" w:date="2019-01-28T17:05:00Z">
            <w:rPr>
              <w:lang w:val="es-ES"/>
            </w:rPr>
          </w:rPrChange>
        </w:rPr>
        <w:t>I. Martínez Capella</w:t>
      </w:r>
      <w:r w:rsidR="00C16638" w:rsidRPr="00154361">
        <w:rPr>
          <w:lang w:val="en-GB"/>
          <w:rPrChange w:id="1" w:author="Mariano Martinez" w:date="2019-01-28T17:05:00Z">
            <w:rPr>
              <w:lang w:val="es-ES"/>
            </w:rPr>
          </w:rPrChange>
        </w:rPr>
        <w:t xml:space="preserve"> </w:t>
      </w:r>
    </w:p>
    <w:p w14:paraId="0EDE5417" w14:textId="77777777" w:rsidR="00072C93" w:rsidRPr="00D97E71" w:rsidRDefault="00067B6E" w:rsidP="00D97E71">
      <w:pPr>
        <w:pStyle w:val="Autores-Datos"/>
        <w:rPr>
          <w:lang w:val="en-GB"/>
        </w:rPr>
        <w:sectPr w:rsidR="00072C93" w:rsidRPr="00D97E71" w:rsidSect="00E41D06">
          <w:footerReference w:type="even" r:id="rId8"/>
          <w:footerReference w:type="default" r:id="rId9"/>
          <w:headerReference w:type="first" r:id="rId10"/>
          <w:footerReference w:type="first" r:id="rId11"/>
          <w:type w:val="oddPage"/>
          <w:pgSz w:w="11906" w:h="16838" w:code="9"/>
          <w:pgMar w:top="1134" w:right="851" w:bottom="1418" w:left="851" w:header="720" w:footer="720" w:gutter="284"/>
          <w:cols w:space="851"/>
          <w:docGrid w:linePitch="272"/>
        </w:sectPr>
      </w:pPr>
      <w:r w:rsidRPr="00D97E71">
        <w:rPr>
          <w:lang w:val="en-GB"/>
        </w:rPr>
        <w:t>D</w:t>
      </w:r>
      <w:r w:rsidR="00D97E71" w:rsidRPr="00D97E71">
        <w:rPr>
          <w:lang w:val="en-GB"/>
        </w:rPr>
        <w:t>egree in Biomedical Engineering</w:t>
      </w:r>
      <w:r w:rsidR="00AB52A4" w:rsidRPr="00D97E71">
        <w:rPr>
          <w:lang w:val="en-GB"/>
        </w:rPr>
        <w:t xml:space="preserve">, </w:t>
      </w:r>
      <w:r w:rsidR="00D97E71">
        <w:rPr>
          <w:lang w:val="en-GB"/>
        </w:rPr>
        <w:t>CEU San Pablo</w:t>
      </w:r>
      <w:r w:rsidR="00AB52A4" w:rsidRPr="00D97E71">
        <w:rPr>
          <w:lang w:val="en-GB"/>
        </w:rPr>
        <w:t xml:space="preserve">, </w:t>
      </w:r>
      <w:r w:rsidR="00D97E71">
        <w:rPr>
          <w:lang w:val="en-GB"/>
        </w:rPr>
        <w:t>Madrid, Spain, i.martinez66@usp.ceu.es</w:t>
      </w:r>
    </w:p>
    <w:p w14:paraId="024CA56A" w14:textId="77777777" w:rsidR="006664AB" w:rsidRPr="00D97E71" w:rsidRDefault="006664AB" w:rsidP="00E7513A">
      <w:pPr>
        <w:rPr>
          <w:lang w:val="en-GB"/>
        </w:rPr>
      </w:pPr>
    </w:p>
    <w:p w14:paraId="517289AE" w14:textId="77777777" w:rsidR="00072C93" w:rsidRPr="00D97E71" w:rsidRDefault="00072C93" w:rsidP="00E7513A">
      <w:pPr>
        <w:rPr>
          <w:lang w:val="en-GB"/>
        </w:rPr>
      </w:pPr>
    </w:p>
    <w:p w14:paraId="3218BE91" w14:textId="77777777" w:rsidR="00072C93" w:rsidRPr="00D97E71" w:rsidRDefault="00072C93" w:rsidP="00E7513A">
      <w:pPr>
        <w:rPr>
          <w:lang w:val="en-GB"/>
        </w:rPr>
        <w:sectPr w:rsidR="00072C93" w:rsidRPr="00D97E71" w:rsidSect="00306D59">
          <w:type w:val="continuous"/>
          <w:pgSz w:w="11906" w:h="16838" w:code="9"/>
          <w:pgMar w:top="1134" w:right="851" w:bottom="1418" w:left="851" w:header="720" w:footer="720" w:gutter="284"/>
          <w:cols w:space="851"/>
          <w:docGrid w:linePitch="272"/>
        </w:sectPr>
      </w:pPr>
    </w:p>
    <w:p w14:paraId="7A538FCC" w14:textId="77777777" w:rsidR="006664AB" w:rsidRPr="003D0E10" w:rsidRDefault="009C1513" w:rsidP="00BB3CD8">
      <w:pPr>
        <w:pStyle w:val="Resumen"/>
        <w:rPr>
          <w:lang w:val="en-GB"/>
        </w:rPr>
      </w:pPr>
      <w:r>
        <w:rPr>
          <w:lang w:val="en-GB"/>
        </w:rPr>
        <w:t>Summary</w:t>
      </w:r>
    </w:p>
    <w:p w14:paraId="72C07E1E" w14:textId="2A16A300" w:rsidR="00410A1E" w:rsidRPr="00410A1E" w:rsidRDefault="00410A1E" w:rsidP="00072C93">
      <w:pPr>
        <w:pStyle w:val="Resumencontinuacin"/>
        <w:rPr>
          <w:lang w:val="en-GB"/>
        </w:rPr>
      </w:pPr>
      <w:r w:rsidRPr="00410A1E">
        <w:rPr>
          <w:lang w:val="en-GB"/>
        </w:rPr>
        <w:t xml:space="preserve">The aim of </w:t>
      </w:r>
      <w:r w:rsidR="008E5CCB">
        <w:rPr>
          <w:lang w:val="en-GB"/>
        </w:rPr>
        <w:t>the present</w:t>
      </w:r>
      <w:r w:rsidRPr="00410A1E">
        <w:rPr>
          <w:lang w:val="en-GB"/>
        </w:rPr>
        <w:t xml:space="preserve"> project is the improvement of an upper limb </w:t>
      </w:r>
      <w:r w:rsidR="00963736" w:rsidRPr="00410A1E">
        <w:rPr>
          <w:lang w:val="en-GB"/>
        </w:rPr>
        <w:t>orthosis</w:t>
      </w:r>
      <w:r>
        <w:rPr>
          <w:lang w:val="en-GB"/>
        </w:rPr>
        <w:t>, oriented at the elbow joint</w:t>
      </w:r>
      <w:r w:rsidR="00032E87">
        <w:rPr>
          <w:lang w:val="en-GB"/>
        </w:rPr>
        <w:t xml:space="preserve">, developed during a master’s </w:t>
      </w:r>
      <w:r w:rsidR="00BA0128">
        <w:rPr>
          <w:lang w:val="en-GB"/>
        </w:rPr>
        <w:t>degree</w:t>
      </w:r>
      <w:r w:rsidRPr="00410A1E">
        <w:rPr>
          <w:lang w:val="en-GB"/>
        </w:rPr>
        <w:t>. The orth</w:t>
      </w:r>
      <w:r w:rsidR="00963736">
        <w:rPr>
          <w:lang w:val="en-GB"/>
        </w:rPr>
        <w:t>o</w:t>
      </w:r>
      <w:r w:rsidRPr="00410A1E">
        <w:rPr>
          <w:lang w:val="en-GB"/>
        </w:rPr>
        <w:t xml:space="preserve">sis was already able to assist in movements of flexion and </w:t>
      </w:r>
      <w:r w:rsidR="00963736" w:rsidRPr="00410A1E">
        <w:rPr>
          <w:lang w:val="en-GB"/>
        </w:rPr>
        <w:t>extension</w:t>
      </w:r>
      <w:r w:rsidRPr="00410A1E">
        <w:rPr>
          <w:lang w:val="en-GB"/>
        </w:rPr>
        <w:t xml:space="preserve"> of the arm. </w:t>
      </w:r>
      <w:r w:rsidR="004B0036">
        <w:rPr>
          <w:lang w:val="en-GB"/>
        </w:rPr>
        <w:t>Our</w:t>
      </w:r>
      <w:r w:rsidR="002972C1" w:rsidRPr="00410A1E">
        <w:rPr>
          <w:lang w:val="en-GB"/>
        </w:rPr>
        <w:t xml:space="preserve"> </w:t>
      </w:r>
      <w:r w:rsidRPr="00410A1E">
        <w:rPr>
          <w:lang w:val="en-GB"/>
        </w:rPr>
        <w:t xml:space="preserve">work has been </w:t>
      </w:r>
      <w:r w:rsidR="004B0036">
        <w:rPr>
          <w:lang w:val="en-GB"/>
        </w:rPr>
        <w:t xml:space="preserve">focused on </w:t>
      </w:r>
      <w:r w:rsidR="004B0036" w:rsidRPr="00410A1E">
        <w:rPr>
          <w:lang w:val="en-GB"/>
        </w:rPr>
        <w:t>the</w:t>
      </w:r>
      <w:r w:rsidRPr="00410A1E">
        <w:rPr>
          <w:lang w:val="en-GB"/>
        </w:rPr>
        <w:t xml:space="preserve"> implementation of t</w:t>
      </w:r>
      <w:r>
        <w:rPr>
          <w:lang w:val="en-GB"/>
        </w:rPr>
        <w:t>he rotation of the forearm.</w:t>
      </w:r>
      <w:r w:rsidR="004B0036">
        <w:rPr>
          <w:lang w:val="en-GB"/>
        </w:rPr>
        <w:t xml:space="preserve"> The movements are controlled </w:t>
      </w:r>
      <w:proofErr w:type="gramStart"/>
      <w:r w:rsidR="004B0036">
        <w:rPr>
          <w:lang w:val="en-GB"/>
        </w:rPr>
        <w:t>by the use of</w:t>
      </w:r>
      <w:proofErr w:type="gramEnd"/>
      <w:r w:rsidR="004B0036">
        <w:rPr>
          <w:lang w:val="en-GB"/>
        </w:rPr>
        <w:t xml:space="preserve"> EMG signals picked up with surface electrodes at the forearm and the biceps. The signals are compared against a threshold and, if surpassed, the </w:t>
      </w:r>
      <w:r w:rsidR="00D76A94">
        <w:rPr>
          <w:lang w:val="en-GB"/>
        </w:rPr>
        <w:t xml:space="preserve">movements </w:t>
      </w:r>
      <w:r w:rsidR="00EF7C3C">
        <w:rPr>
          <w:lang w:val="en-GB"/>
        </w:rPr>
        <w:t>are</w:t>
      </w:r>
      <w:r w:rsidR="004B0036">
        <w:rPr>
          <w:lang w:val="en-GB"/>
        </w:rPr>
        <w:t xml:space="preserve"> carried out by two servomotors. </w:t>
      </w:r>
    </w:p>
    <w:p w14:paraId="5DB32C39" w14:textId="77777777" w:rsidR="00072C93" w:rsidRPr="00D92766" w:rsidRDefault="00410A1E" w:rsidP="00AA645C">
      <w:pPr>
        <w:pStyle w:val="Ttulo1"/>
        <w:rPr>
          <w:lang w:val="es-ES"/>
        </w:rPr>
      </w:pPr>
      <w:r w:rsidRPr="00963736">
        <w:rPr>
          <w:lang w:val="en-GB"/>
        </w:rPr>
        <w:t>Introduction</w:t>
      </w:r>
    </w:p>
    <w:p w14:paraId="35BA4CBB" w14:textId="77777777" w:rsidR="00776CFC" w:rsidRDefault="00DC37F4" w:rsidP="00BD769C">
      <w:pPr>
        <w:rPr>
          <w:ins w:id="2" w:author="eloy" w:date="2019-01-27T23:22:00Z"/>
          <w:lang w:val="en-GB"/>
        </w:rPr>
      </w:pPr>
      <w:r w:rsidRPr="004444C9">
        <w:rPr>
          <w:lang w:val="en-GB"/>
        </w:rPr>
        <w:t>An orthosis is a medical device used to</w:t>
      </w:r>
      <w:r w:rsidR="004444C9" w:rsidRPr="004444C9">
        <w:rPr>
          <w:lang w:val="en-GB"/>
        </w:rPr>
        <w:t xml:space="preserve"> </w:t>
      </w:r>
      <w:r w:rsidR="00C2536D" w:rsidRPr="004444C9">
        <w:rPr>
          <w:lang w:val="en-GB"/>
        </w:rPr>
        <w:t>modify the functional</w:t>
      </w:r>
      <w:r w:rsidR="004444C9" w:rsidRPr="004444C9">
        <w:rPr>
          <w:lang w:val="en-GB"/>
        </w:rPr>
        <w:t xml:space="preserve"> and structural</w:t>
      </w:r>
      <w:r w:rsidR="00C2536D" w:rsidRPr="004444C9">
        <w:rPr>
          <w:lang w:val="en-GB"/>
        </w:rPr>
        <w:t xml:space="preserve"> characteristics of the neuromuscular and </w:t>
      </w:r>
      <w:r w:rsidR="00C2536D" w:rsidRPr="008A26D0">
        <w:rPr>
          <w:lang w:val="en-GB"/>
        </w:rPr>
        <w:t>skeletal system</w:t>
      </w:r>
      <w:r w:rsidR="003C0E5D">
        <w:rPr>
          <w:lang w:val="en-GB"/>
        </w:rPr>
        <w:t xml:space="preserve"> of the patient</w:t>
      </w:r>
      <w:r w:rsidR="00531A07">
        <w:rPr>
          <w:lang w:val="en-GB"/>
        </w:rPr>
        <w:t xml:space="preserve"> [</w:t>
      </w:r>
      <w:r w:rsidR="004B0036">
        <w:rPr>
          <w:lang w:val="en-GB"/>
        </w:rPr>
        <w:t>1</w:t>
      </w:r>
      <w:r w:rsidR="00531A07">
        <w:rPr>
          <w:lang w:val="en-GB"/>
        </w:rPr>
        <w:t>]</w:t>
      </w:r>
      <w:r w:rsidR="004444C9" w:rsidRPr="004444C9">
        <w:rPr>
          <w:lang w:val="en-GB"/>
        </w:rPr>
        <w:t xml:space="preserve">. </w:t>
      </w:r>
      <w:r w:rsidR="004444C9" w:rsidRPr="008A26D0">
        <w:rPr>
          <w:lang w:val="en-GB"/>
        </w:rPr>
        <w:t xml:space="preserve">While </w:t>
      </w:r>
      <w:r w:rsidR="008A26D0" w:rsidRPr="008A26D0">
        <w:rPr>
          <w:lang w:val="en-GB"/>
        </w:rPr>
        <w:t xml:space="preserve">prothesis </w:t>
      </w:r>
      <w:r w:rsidR="00F808D3" w:rsidRPr="008A26D0">
        <w:rPr>
          <w:lang w:val="en-GB"/>
        </w:rPr>
        <w:t>replace</w:t>
      </w:r>
      <w:r w:rsidR="004444C9" w:rsidRPr="008A26D0">
        <w:rPr>
          <w:lang w:val="en-GB"/>
        </w:rPr>
        <w:t xml:space="preserve"> the affected body part, </w:t>
      </w:r>
      <w:r w:rsidR="00F808D3" w:rsidRPr="008A26D0">
        <w:rPr>
          <w:lang w:val="en-GB"/>
        </w:rPr>
        <w:t>orthoses</w:t>
      </w:r>
      <w:r w:rsidR="004444C9" w:rsidRPr="008A26D0">
        <w:rPr>
          <w:lang w:val="en-GB"/>
        </w:rPr>
        <w:t xml:space="preserve"> are used to </w:t>
      </w:r>
      <w:r w:rsidR="008A26D0" w:rsidRPr="008A26D0">
        <w:rPr>
          <w:lang w:val="en-GB"/>
        </w:rPr>
        <w:t>c</w:t>
      </w:r>
      <w:r w:rsidR="008A26D0">
        <w:rPr>
          <w:lang w:val="en-GB"/>
        </w:rPr>
        <w:t xml:space="preserve">orrect the deformity or </w:t>
      </w:r>
      <w:r w:rsidR="00F8755C">
        <w:rPr>
          <w:lang w:val="en-GB"/>
        </w:rPr>
        <w:t xml:space="preserve">assist in </w:t>
      </w:r>
      <w:r w:rsidR="008A26D0">
        <w:rPr>
          <w:lang w:val="en-GB"/>
        </w:rPr>
        <w:t xml:space="preserve">the function of an already existing structure. </w:t>
      </w:r>
    </w:p>
    <w:p w14:paraId="3DB47321" w14:textId="412B5074" w:rsidR="00410A1E" w:rsidRDefault="00F808D3" w:rsidP="00BD769C">
      <w:pPr>
        <w:rPr>
          <w:lang w:val="en-GB"/>
        </w:rPr>
      </w:pPr>
      <w:r w:rsidRPr="008A26D0">
        <w:rPr>
          <w:lang w:val="en-GB"/>
        </w:rPr>
        <w:t>Orthos</w:t>
      </w:r>
      <w:r>
        <w:rPr>
          <w:lang w:val="en-GB"/>
        </w:rPr>
        <w:t>e</w:t>
      </w:r>
      <w:r w:rsidRPr="008A26D0">
        <w:rPr>
          <w:lang w:val="en-GB"/>
        </w:rPr>
        <w:t>s</w:t>
      </w:r>
      <w:r w:rsidR="008A26D0" w:rsidRPr="008A26D0">
        <w:rPr>
          <w:lang w:val="en-GB"/>
        </w:rPr>
        <w:t xml:space="preserve"> can be classified according to their function in f</w:t>
      </w:r>
      <w:r w:rsidR="008A26D0">
        <w:rPr>
          <w:lang w:val="en-GB"/>
        </w:rPr>
        <w:t xml:space="preserve">our types: </w:t>
      </w:r>
      <w:r w:rsidR="00F8755C">
        <w:rPr>
          <w:lang w:val="en-GB"/>
        </w:rPr>
        <w:t xml:space="preserve">supportive </w:t>
      </w:r>
      <w:r w:rsidR="0014651B">
        <w:rPr>
          <w:lang w:val="en-GB"/>
        </w:rPr>
        <w:t xml:space="preserve">(they hold a position and avoid </w:t>
      </w:r>
      <w:r w:rsidR="004B77F3">
        <w:rPr>
          <w:lang w:val="en-GB"/>
        </w:rPr>
        <w:t>non-desired</w:t>
      </w:r>
      <w:r w:rsidR="0014651B">
        <w:rPr>
          <w:lang w:val="en-GB"/>
        </w:rPr>
        <w:t xml:space="preserve"> movements), dynamic</w:t>
      </w:r>
      <w:r w:rsidR="00F8755C">
        <w:rPr>
          <w:lang w:val="en-GB"/>
        </w:rPr>
        <w:t xml:space="preserve"> or functional</w:t>
      </w:r>
      <w:r w:rsidR="0014651B">
        <w:rPr>
          <w:lang w:val="en-GB"/>
        </w:rPr>
        <w:t xml:space="preserve"> (they assist in the movement of</w:t>
      </w:r>
      <w:r w:rsidR="004B77F3">
        <w:rPr>
          <w:lang w:val="en-GB"/>
        </w:rPr>
        <w:t xml:space="preserve"> a paralyzed limb), corrective (they rectify a skeletal deformity) and protective (they keep the alignment of an injured limb)</w:t>
      </w:r>
      <w:r w:rsidR="00CD4458">
        <w:rPr>
          <w:lang w:val="en-GB"/>
        </w:rPr>
        <w:t xml:space="preserve"> [</w:t>
      </w:r>
      <w:r w:rsidR="004B0036">
        <w:rPr>
          <w:lang w:val="en-GB"/>
        </w:rPr>
        <w:t>2</w:t>
      </w:r>
      <w:r w:rsidR="00CD4458">
        <w:rPr>
          <w:lang w:val="en-GB"/>
        </w:rPr>
        <w:t>]</w:t>
      </w:r>
      <w:r w:rsidR="004B77F3">
        <w:rPr>
          <w:lang w:val="en-GB"/>
        </w:rPr>
        <w:t>.</w:t>
      </w:r>
    </w:p>
    <w:p w14:paraId="4EB18C75" w14:textId="506C920B" w:rsidR="00D25754" w:rsidRDefault="00F577B7" w:rsidP="00F577B7">
      <w:pPr>
        <w:rPr>
          <w:lang w:val="en-GB"/>
        </w:rPr>
      </w:pPr>
      <w:r>
        <w:rPr>
          <w:lang w:val="en-GB"/>
        </w:rPr>
        <w:t>The demand for orth</w:t>
      </w:r>
      <w:r w:rsidR="00F808D3">
        <w:rPr>
          <w:lang w:val="en-GB"/>
        </w:rPr>
        <w:t>o</w:t>
      </w:r>
      <w:r>
        <w:rPr>
          <w:lang w:val="en-GB"/>
        </w:rPr>
        <w:t>s</w:t>
      </w:r>
      <w:r w:rsidR="00F808D3">
        <w:rPr>
          <w:lang w:val="en-GB"/>
        </w:rPr>
        <w:t>e</w:t>
      </w:r>
      <w:r>
        <w:rPr>
          <w:lang w:val="en-GB"/>
        </w:rPr>
        <w:t>s designed</w:t>
      </w:r>
      <w:r w:rsidR="00D73442">
        <w:rPr>
          <w:lang w:val="en-GB"/>
        </w:rPr>
        <w:t xml:space="preserve"> so</w:t>
      </w:r>
      <w:r>
        <w:rPr>
          <w:lang w:val="en-GB"/>
        </w:rPr>
        <w:t xml:space="preserve"> </w:t>
      </w:r>
      <w:r w:rsidR="00D83DB5">
        <w:rPr>
          <w:lang w:val="en-GB"/>
        </w:rPr>
        <w:t xml:space="preserve">that </w:t>
      </w:r>
      <w:r w:rsidR="00D73442">
        <w:rPr>
          <w:lang w:val="en-GB"/>
        </w:rPr>
        <w:t xml:space="preserve">they </w:t>
      </w:r>
      <w:r w:rsidR="00D83DB5">
        <w:rPr>
          <w:lang w:val="en-GB"/>
        </w:rPr>
        <w:t>can be used without fatigue in both domestic and clinical settings is rising</w:t>
      </w:r>
      <w:r w:rsidR="00E40DDD">
        <w:rPr>
          <w:lang w:val="en-GB"/>
        </w:rPr>
        <w:t xml:space="preserve"> [</w:t>
      </w:r>
      <w:r w:rsidR="004B0036">
        <w:rPr>
          <w:lang w:val="en-GB"/>
        </w:rPr>
        <w:t>3</w:t>
      </w:r>
      <w:r w:rsidR="00E40DDD">
        <w:rPr>
          <w:lang w:val="en-GB"/>
        </w:rPr>
        <w:t>]</w:t>
      </w:r>
      <w:r w:rsidR="00D83DB5">
        <w:rPr>
          <w:lang w:val="en-GB"/>
        </w:rPr>
        <w:t xml:space="preserve">. </w:t>
      </w:r>
      <w:r w:rsidR="00712A69">
        <w:rPr>
          <w:lang w:val="en-GB"/>
        </w:rPr>
        <w:t>Among these, the ones oriented to the upper limb can have a major impact in the improvement of the quality of life [</w:t>
      </w:r>
      <w:r w:rsidR="004B0036">
        <w:rPr>
          <w:lang w:val="en-GB"/>
        </w:rPr>
        <w:t>4</w:t>
      </w:r>
      <w:r w:rsidR="00712A69">
        <w:rPr>
          <w:lang w:val="en-GB"/>
        </w:rPr>
        <w:t>] and economic capacity of the patients</w:t>
      </w:r>
      <w:r w:rsidR="00516850">
        <w:rPr>
          <w:lang w:val="en-GB"/>
        </w:rPr>
        <w:t xml:space="preserve">, since the upper limb is fundamental when interacting with the environment </w:t>
      </w:r>
      <w:r w:rsidR="00982651">
        <w:rPr>
          <w:lang w:val="en-GB"/>
        </w:rPr>
        <w:t>and</w:t>
      </w:r>
      <w:r w:rsidR="00516850">
        <w:rPr>
          <w:lang w:val="en-GB"/>
        </w:rPr>
        <w:t xml:space="preserve"> working.</w:t>
      </w:r>
    </w:p>
    <w:p w14:paraId="0C664BAF" w14:textId="764D6F69" w:rsidR="00283CD7" w:rsidRDefault="00D25754" w:rsidP="00F577B7">
      <w:pPr>
        <w:rPr>
          <w:lang w:val="en-GB"/>
        </w:rPr>
      </w:pPr>
      <w:r>
        <w:rPr>
          <w:lang w:val="en-GB"/>
        </w:rPr>
        <w:t xml:space="preserve">One characteristic of </w:t>
      </w:r>
      <w:r w:rsidR="00F808D3">
        <w:rPr>
          <w:lang w:val="en-GB"/>
        </w:rPr>
        <w:t>orthoses</w:t>
      </w:r>
      <w:r>
        <w:rPr>
          <w:lang w:val="en-GB"/>
        </w:rPr>
        <w:t xml:space="preserve"> is that they are made in a personalized way for the user</w:t>
      </w:r>
      <w:r w:rsidR="00956CB4">
        <w:rPr>
          <w:lang w:val="en-GB"/>
        </w:rPr>
        <w:t>’s</w:t>
      </w:r>
      <w:r>
        <w:rPr>
          <w:lang w:val="en-GB"/>
        </w:rPr>
        <w:t xml:space="preserve"> </w:t>
      </w:r>
      <w:proofErr w:type="gramStart"/>
      <w:r>
        <w:rPr>
          <w:lang w:val="en-GB"/>
        </w:rPr>
        <w:t>particular anatomy</w:t>
      </w:r>
      <w:proofErr w:type="gramEnd"/>
      <w:r>
        <w:rPr>
          <w:lang w:val="en-GB"/>
        </w:rPr>
        <w:t xml:space="preserve"> and needs. 3D printing technologies have revolutionized the field of </w:t>
      </w:r>
      <w:r w:rsidR="00F808D3">
        <w:rPr>
          <w:lang w:val="en-GB"/>
        </w:rPr>
        <w:t>orthoses</w:t>
      </w:r>
      <w:r>
        <w:rPr>
          <w:lang w:val="en-GB"/>
        </w:rPr>
        <w:t xml:space="preserve"> in this aspect, due to the decrease in costs</w:t>
      </w:r>
      <w:r w:rsidR="00956CB4">
        <w:rPr>
          <w:lang w:val="en-GB"/>
        </w:rPr>
        <w:t xml:space="preserve"> derived from materials</w:t>
      </w:r>
      <w:r>
        <w:rPr>
          <w:lang w:val="en-GB"/>
        </w:rPr>
        <w:t xml:space="preserve">. Specially with children, whose size varies continuously as they </w:t>
      </w:r>
      <w:r w:rsidR="00C02624">
        <w:rPr>
          <w:lang w:val="en-GB"/>
        </w:rPr>
        <w:t>grow up. T</w:t>
      </w:r>
      <w:r w:rsidR="00975321">
        <w:rPr>
          <w:lang w:val="en-GB"/>
        </w:rPr>
        <w:t>herefore, t</w:t>
      </w:r>
      <w:r>
        <w:rPr>
          <w:lang w:val="en-GB"/>
        </w:rPr>
        <w:t xml:space="preserve">he use of 3D printed transitional </w:t>
      </w:r>
      <w:r w:rsidR="00F808D3">
        <w:rPr>
          <w:lang w:val="en-GB"/>
        </w:rPr>
        <w:t>orthoses</w:t>
      </w:r>
      <w:r>
        <w:rPr>
          <w:lang w:val="en-GB"/>
        </w:rPr>
        <w:t xml:space="preserve"> represents a great advance [</w:t>
      </w:r>
      <w:r w:rsidR="004B0036">
        <w:rPr>
          <w:lang w:val="en-GB"/>
        </w:rPr>
        <w:t>5</w:t>
      </w:r>
      <w:r>
        <w:rPr>
          <w:lang w:val="en-GB"/>
        </w:rPr>
        <w:t>].</w:t>
      </w:r>
    </w:p>
    <w:p w14:paraId="171B7B89" w14:textId="20525D17" w:rsidR="00E621EE" w:rsidRDefault="00283CD7" w:rsidP="00BD769C">
      <w:pPr>
        <w:rPr>
          <w:ins w:id="3" w:author="eloy" w:date="2019-01-23T18:56:00Z"/>
          <w:lang w:val="en-GB"/>
        </w:rPr>
      </w:pPr>
      <w:r>
        <w:rPr>
          <w:lang w:val="en-GB"/>
        </w:rPr>
        <w:t>Th</w:t>
      </w:r>
      <w:r w:rsidR="00C02624">
        <w:rPr>
          <w:lang w:val="en-GB"/>
        </w:rPr>
        <w:t xml:space="preserve">is work is based on a previous orthosis developed in </w:t>
      </w:r>
      <w:r w:rsidR="00E871AE">
        <w:rPr>
          <w:lang w:val="en-GB"/>
        </w:rPr>
        <w:t>the master’s</w:t>
      </w:r>
      <w:r w:rsidR="0032180A">
        <w:rPr>
          <w:lang w:val="en-GB"/>
        </w:rPr>
        <w:t xml:space="preserve"> </w:t>
      </w:r>
      <w:r w:rsidR="00BA0128">
        <w:rPr>
          <w:lang w:val="en-GB"/>
        </w:rPr>
        <w:t>degree</w:t>
      </w:r>
      <w:r w:rsidR="0032180A">
        <w:rPr>
          <w:lang w:val="en-GB"/>
        </w:rPr>
        <w:t xml:space="preserve"> in the CEU San Pablo University (</w:t>
      </w:r>
      <w:proofErr w:type="spellStart"/>
      <w:r w:rsidR="0032180A" w:rsidRPr="0032180A">
        <w:rPr>
          <w:lang w:val="en-GB"/>
        </w:rPr>
        <w:t>Máster</w:t>
      </w:r>
      <w:proofErr w:type="spellEnd"/>
      <w:r w:rsidR="0032180A" w:rsidRPr="0032180A">
        <w:rPr>
          <w:lang w:val="en-GB"/>
        </w:rPr>
        <w:t xml:space="preserve"> Universitario </w:t>
      </w:r>
      <w:proofErr w:type="spellStart"/>
      <w:r w:rsidR="0032180A" w:rsidRPr="0032180A">
        <w:rPr>
          <w:lang w:val="en-GB"/>
        </w:rPr>
        <w:t>en</w:t>
      </w:r>
      <w:proofErr w:type="spellEnd"/>
      <w:r w:rsidR="0032180A" w:rsidRPr="0032180A">
        <w:rPr>
          <w:lang w:val="en-GB"/>
        </w:rPr>
        <w:t xml:space="preserve"> </w:t>
      </w:r>
      <w:proofErr w:type="spellStart"/>
      <w:r w:rsidR="0032180A" w:rsidRPr="0032180A">
        <w:rPr>
          <w:lang w:val="en-GB"/>
        </w:rPr>
        <w:t>Ingeniería</w:t>
      </w:r>
      <w:proofErr w:type="spellEnd"/>
      <w:r w:rsidR="0032180A" w:rsidRPr="0032180A">
        <w:rPr>
          <w:lang w:val="en-GB"/>
        </w:rPr>
        <w:t xml:space="preserve"> </w:t>
      </w:r>
      <w:proofErr w:type="spellStart"/>
      <w:r w:rsidR="0032180A" w:rsidRPr="0032180A">
        <w:rPr>
          <w:lang w:val="en-GB"/>
        </w:rPr>
        <w:t>Biomédica</w:t>
      </w:r>
      <w:proofErr w:type="spellEnd"/>
      <w:r w:rsidR="0032180A">
        <w:rPr>
          <w:lang w:val="en-GB"/>
        </w:rPr>
        <w:t>). The device was</w:t>
      </w:r>
      <w:r w:rsidR="00042572">
        <w:rPr>
          <w:lang w:val="en-GB"/>
        </w:rPr>
        <w:t xml:space="preserve"> 3D printed and</w:t>
      </w:r>
      <w:r w:rsidR="0032180A">
        <w:rPr>
          <w:lang w:val="en-GB"/>
        </w:rPr>
        <w:t xml:space="preserve"> </w:t>
      </w:r>
      <w:r w:rsidR="00C02624">
        <w:rPr>
          <w:lang w:val="en-GB"/>
        </w:rPr>
        <w:t xml:space="preserve">was </w:t>
      </w:r>
      <w:r w:rsidR="0032180A">
        <w:rPr>
          <w:lang w:val="en-GB"/>
        </w:rPr>
        <w:t xml:space="preserve">able to assist in the </w:t>
      </w:r>
      <w:r w:rsidR="00042572">
        <w:rPr>
          <w:lang w:val="en-GB"/>
        </w:rPr>
        <w:t xml:space="preserve">flexion and extension of the arm, movements performed by the biceps </w:t>
      </w:r>
      <w:proofErr w:type="spellStart"/>
      <w:r w:rsidR="00042572">
        <w:rPr>
          <w:lang w:val="en-GB"/>
        </w:rPr>
        <w:t>braquii</w:t>
      </w:r>
      <w:proofErr w:type="spellEnd"/>
      <w:r w:rsidR="00042572">
        <w:rPr>
          <w:lang w:val="en-GB"/>
        </w:rPr>
        <w:t xml:space="preserve"> and the triceps brachii</w:t>
      </w:r>
      <w:r w:rsidR="00E621EE">
        <w:rPr>
          <w:lang w:val="en-GB"/>
        </w:rPr>
        <w:t>,</w:t>
      </w:r>
      <w:r w:rsidR="00042572">
        <w:rPr>
          <w:lang w:val="en-GB"/>
        </w:rPr>
        <w:t xml:space="preserve"> respectively. The control </w:t>
      </w:r>
      <w:r w:rsidR="009079F1">
        <w:rPr>
          <w:lang w:val="en-GB"/>
        </w:rPr>
        <w:t xml:space="preserve">could be </w:t>
      </w:r>
      <w:r w:rsidR="00042572">
        <w:rPr>
          <w:lang w:val="en-GB"/>
        </w:rPr>
        <w:t xml:space="preserve">exerted </w:t>
      </w:r>
      <w:r w:rsidR="00E621EE">
        <w:rPr>
          <w:lang w:val="en-GB"/>
        </w:rPr>
        <w:t>using</w:t>
      </w:r>
      <w:r w:rsidR="00042572">
        <w:rPr>
          <w:lang w:val="en-GB"/>
        </w:rPr>
        <w:t xml:space="preserve"> proportional myoelectric control</w:t>
      </w:r>
      <w:r w:rsidR="009079F1">
        <w:rPr>
          <w:lang w:val="en-GB"/>
        </w:rPr>
        <w:t xml:space="preserve"> or by performing complete joint movements once a single threshold was surpassed</w:t>
      </w:r>
      <w:r w:rsidR="00042572">
        <w:rPr>
          <w:lang w:val="en-GB"/>
        </w:rPr>
        <w:t xml:space="preserve">. </w:t>
      </w:r>
    </w:p>
    <w:p w14:paraId="4B72309F" w14:textId="4B9A5CC7" w:rsidR="00F577B7" w:rsidRDefault="00042572" w:rsidP="00BD769C">
      <w:pPr>
        <w:rPr>
          <w:lang w:val="en-GB"/>
        </w:rPr>
      </w:pPr>
      <w:r>
        <w:rPr>
          <w:lang w:val="en-GB"/>
        </w:rPr>
        <w:t xml:space="preserve">The objective of </w:t>
      </w:r>
      <w:r w:rsidR="00E871AE">
        <w:rPr>
          <w:lang w:val="en-GB"/>
        </w:rPr>
        <w:t>our</w:t>
      </w:r>
      <w:r w:rsidR="00E621EE">
        <w:rPr>
          <w:lang w:val="en-GB"/>
        </w:rPr>
        <w:t xml:space="preserve"> </w:t>
      </w:r>
      <w:r>
        <w:rPr>
          <w:lang w:val="en-GB"/>
        </w:rPr>
        <w:t xml:space="preserve">project was to modify the </w:t>
      </w:r>
      <w:r w:rsidR="00F808D3">
        <w:rPr>
          <w:lang w:val="en-GB"/>
        </w:rPr>
        <w:t>orthoses</w:t>
      </w:r>
      <w:r>
        <w:rPr>
          <w:lang w:val="en-GB"/>
        </w:rPr>
        <w:t xml:space="preserve"> in order to extend the number of movements it can assist with. The movement</w:t>
      </w:r>
      <w:r w:rsidR="00956CB4" w:rsidRPr="00956CB4">
        <w:rPr>
          <w:lang w:val="en-GB"/>
        </w:rPr>
        <w:t xml:space="preserve"> </w:t>
      </w:r>
      <w:r w:rsidR="00956CB4">
        <w:rPr>
          <w:lang w:val="en-GB"/>
        </w:rPr>
        <w:t>chosen</w:t>
      </w:r>
      <w:r>
        <w:rPr>
          <w:lang w:val="en-GB"/>
        </w:rPr>
        <w:t xml:space="preserve"> </w:t>
      </w:r>
      <w:r w:rsidR="003A524E">
        <w:rPr>
          <w:lang w:val="en-GB"/>
        </w:rPr>
        <w:t xml:space="preserve">has been the rotation of the forearm, that is, its supination and </w:t>
      </w:r>
      <w:r w:rsidR="00DC6200">
        <w:rPr>
          <w:lang w:val="en-GB"/>
        </w:rPr>
        <w:t xml:space="preserve">pronation. </w:t>
      </w:r>
      <w:r w:rsidR="000E6752">
        <w:rPr>
          <w:lang w:val="en-GB"/>
        </w:rPr>
        <w:t>T</w:t>
      </w:r>
      <w:r w:rsidR="000E6752" w:rsidRPr="000E6752">
        <w:rPr>
          <w:lang w:val="en-GB"/>
        </w:rPr>
        <w:t>he pronator teres and pronator quadratus</w:t>
      </w:r>
      <w:r w:rsidR="000E6752">
        <w:rPr>
          <w:lang w:val="en-GB"/>
        </w:rPr>
        <w:t xml:space="preserve"> are </w:t>
      </w:r>
      <w:r w:rsidR="00956CB4">
        <w:rPr>
          <w:lang w:val="en-GB"/>
        </w:rPr>
        <w:t>the muscles responsible for</w:t>
      </w:r>
      <w:r w:rsidR="000E6752">
        <w:rPr>
          <w:lang w:val="en-GB"/>
        </w:rPr>
        <w:t xml:space="preserve"> the pronation of the forearm by pulling on the radius. Similarly, t</w:t>
      </w:r>
      <w:r w:rsidR="000E6752" w:rsidRPr="000E6752">
        <w:rPr>
          <w:lang w:val="en-GB"/>
        </w:rPr>
        <w:t xml:space="preserve">he supinator and the biceps brachii supinate the </w:t>
      </w:r>
      <w:r w:rsidR="000E6752">
        <w:rPr>
          <w:lang w:val="en-GB"/>
        </w:rPr>
        <w:t>forearm [</w:t>
      </w:r>
      <w:r w:rsidR="004B0036">
        <w:rPr>
          <w:lang w:val="en-GB"/>
        </w:rPr>
        <w:t>6</w:t>
      </w:r>
      <w:r w:rsidR="000E6752">
        <w:rPr>
          <w:lang w:val="en-GB"/>
        </w:rPr>
        <w:t>].</w:t>
      </w:r>
    </w:p>
    <w:p w14:paraId="76C01881" w14:textId="288D315C" w:rsidR="00DC6200" w:rsidRPr="00CD4458" w:rsidRDefault="00DC6200" w:rsidP="00BD769C">
      <w:pPr>
        <w:rPr>
          <w:lang w:val="en-GB"/>
        </w:rPr>
      </w:pPr>
      <w:r>
        <w:rPr>
          <w:lang w:val="en-GB"/>
        </w:rPr>
        <w:t xml:space="preserve">The rest of the paper is structured </w:t>
      </w:r>
      <w:r w:rsidR="0075005A">
        <w:rPr>
          <w:lang w:val="en-GB"/>
        </w:rPr>
        <w:t>in the following way</w:t>
      </w:r>
      <w:r>
        <w:rPr>
          <w:lang w:val="en-GB"/>
        </w:rPr>
        <w:t>: in section 2</w:t>
      </w:r>
      <w:r w:rsidR="0075005A">
        <w:rPr>
          <w:lang w:val="en-GB"/>
        </w:rPr>
        <w:t>,</w:t>
      </w:r>
      <w:r>
        <w:rPr>
          <w:lang w:val="en-GB"/>
        </w:rPr>
        <w:t xml:space="preserve"> the 3D design of the device is explained; section 3 discusses the electric components and</w:t>
      </w:r>
      <w:r w:rsidR="005930AD">
        <w:rPr>
          <w:lang w:val="en-GB"/>
        </w:rPr>
        <w:t xml:space="preserve"> </w:t>
      </w:r>
      <w:r w:rsidR="0075005A">
        <w:rPr>
          <w:lang w:val="en-GB"/>
        </w:rPr>
        <w:t xml:space="preserve">the </w:t>
      </w:r>
      <w:r w:rsidR="005930AD">
        <w:rPr>
          <w:lang w:val="en-GB"/>
        </w:rPr>
        <w:t>behaviour of the orthosis</w:t>
      </w:r>
      <w:r>
        <w:rPr>
          <w:lang w:val="en-GB"/>
        </w:rPr>
        <w:t xml:space="preserve">; section 4 deals with the results obtained; finally, section 5 presents the main conclusions and </w:t>
      </w:r>
      <w:r w:rsidR="00154361">
        <w:rPr>
          <w:lang w:val="en-GB"/>
        </w:rPr>
        <w:t xml:space="preserve">section 6, </w:t>
      </w:r>
      <w:r>
        <w:rPr>
          <w:lang w:val="en-GB"/>
        </w:rPr>
        <w:t>the future work.</w:t>
      </w:r>
    </w:p>
    <w:p w14:paraId="4278F769" w14:textId="77777777" w:rsidR="00410A1E" w:rsidRPr="00D92766" w:rsidRDefault="00963736" w:rsidP="00410A1E">
      <w:pPr>
        <w:pStyle w:val="Ttulo1"/>
        <w:rPr>
          <w:lang w:val="es-ES"/>
        </w:rPr>
      </w:pPr>
      <w:r w:rsidRPr="00042572">
        <w:rPr>
          <w:lang w:val="en-GB"/>
        </w:rPr>
        <w:t>3D design</w:t>
      </w:r>
    </w:p>
    <w:p w14:paraId="4DC763E2" w14:textId="77777777" w:rsidR="00776CFC" w:rsidRDefault="00C353D4" w:rsidP="00410A1E">
      <w:pPr>
        <w:rPr>
          <w:ins w:id="4" w:author="eloy" w:date="2019-01-27T23:21:00Z"/>
          <w:lang w:val="en-GB"/>
        </w:rPr>
      </w:pPr>
      <w:r w:rsidRPr="00C353D4">
        <w:rPr>
          <w:lang w:val="en-GB"/>
        </w:rPr>
        <w:t>Like the previous versi</w:t>
      </w:r>
      <w:r>
        <w:rPr>
          <w:lang w:val="en-GB"/>
        </w:rPr>
        <w:t>o</w:t>
      </w:r>
      <w:r w:rsidRPr="00C353D4">
        <w:rPr>
          <w:lang w:val="en-GB"/>
        </w:rPr>
        <w:t>n o</w:t>
      </w:r>
      <w:r>
        <w:rPr>
          <w:lang w:val="en-GB"/>
        </w:rPr>
        <w:t>f the orthosis, the</w:t>
      </w:r>
      <w:r w:rsidR="008B0494">
        <w:rPr>
          <w:lang w:val="en-GB"/>
        </w:rPr>
        <w:t xml:space="preserve"> new one has been designed with a CAD software (</w:t>
      </w:r>
      <w:proofErr w:type="spellStart"/>
      <w:r w:rsidR="008B0494">
        <w:rPr>
          <w:lang w:val="en-GB"/>
        </w:rPr>
        <w:t>FreeCAD</w:t>
      </w:r>
      <w:proofErr w:type="spellEnd"/>
      <w:r w:rsidR="008B0494">
        <w:rPr>
          <w:lang w:val="en-GB"/>
        </w:rPr>
        <w:t xml:space="preserve">) and printed using a </w:t>
      </w:r>
      <w:proofErr w:type="spellStart"/>
      <w:r w:rsidR="008B0494">
        <w:rPr>
          <w:lang w:val="en-GB"/>
        </w:rPr>
        <w:t>Witbo</w:t>
      </w:r>
      <w:r w:rsidR="00F729FD">
        <w:rPr>
          <w:lang w:val="en-GB"/>
        </w:rPr>
        <w:t>x</w:t>
      </w:r>
      <w:proofErr w:type="spellEnd"/>
      <w:r w:rsidR="00F729FD">
        <w:rPr>
          <w:lang w:val="en-GB"/>
        </w:rPr>
        <w:t xml:space="preserve"> 3D printer and PLA filaments.</w:t>
      </w:r>
      <w:r w:rsidR="00305185">
        <w:rPr>
          <w:lang w:val="en-GB"/>
        </w:rPr>
        <w:t xml:space="preserve"> </w:t>
      </w:r>
    </w:p>
    <w:p w14:paraId="0C140F71" w14:textId="77777777" w:rsidR="00776CFC" w:rsidRDefault="00305185" w:rsidP="00410A1E">
      <w:pPr>
        <w:rPr>
          <w:ins w:id="5" w:author="eloy" w:date="2019-01-27T23:21:00Z"/>
          <w:lang w:val="en-GB"/>
        </w:rPr>
      </w:pPr>
      <w:r>
        <w:rPr>
          <w:lang w:val="en-GB"/>
        </w:rPr>
        <w:t xml:space="preserve">In </w:t>
      </w:r>
      <w:r w:rsidR="001442F9">
        <w:rPr>
          <w:lang w:val="en-GB"/>
        </w:rPr>
        <w:t>F</w:t>
      </w:r>
      <w:r>
        <w:rPr>
          <w:lang w:val="en-GB"/>
        </w:rPr>
        <w:t>igure</w:t>
      </w:r>
      <w:r w:rsidR="00F808D3">
        <w:rPr>
          <w:lang w:val="en-GB"/>
        </w:rPr>
        <w:t xml:space="preserve"> 1</w:t>
      </w:r>
      <w:r>
        <w:rPr>
          <w:lang w:val="en-GB"/>
        </w:rPr>
        <w:t xml:space="preserve"> the complete 3D model is shown, whereas </w:t>
      </w:r>
      <w:r w:rsidR="001442F9">
        <w:rPr>
          <w:lang w:val="en-GB"/>
        </w:rPr>
        <w:t>F</w:t>
      </w:r>
      <w:r>
        <w:rPr>
          <w:lang w:val="en-GB"/>
        </w:rPr>
        <w:t xml:space="preserve">igure 2 shows a detailed view of the </w:t>
      </w:r>
      <w:r w:rsidR="001442F9">
        <w:rPr>
          <w:lang w:val="en-GB"/>
        </w:rPr>
        <w:t xml:space="preserve">new </w:t>
      </w:r>
      <w:r w:rsidR="00C35C56">
        <w:rPr>
          <w:lang w:val="en-GB"/>
        </w:rPr>
        <w:t xml:space="preserve">rotation </w:t>
      </w:r>
      <w:r>
        <w:rPr>
          <w:lang w:val="en-GB"/>
        </w:rPr>
        <w:t>mechanism</w:t>
      </w:r>
      <w:r w:rsidR="0075005A">
        <w:rPr>
          <w:lang w:val="en-GB"/>
        </w:rPr>
        <w:t xml:space="preserve">, which </w:t>
      </w:r>
      <w:r w:rsidR="00975321">
        <w:rPr>
          <w:lang w:val="en-GB"/>
        </w:rPr>
        <w:t xml:space="preserve">simply </w:t>
      </w:r>
      <w:r w:rsidR="0075005A">
        <w:rPr>
          <w:lang w:val="en-GB"/>
        </w:rPr>
        <w:t>consisted of a straight bar with two fittings</w:t>
      </w:r>
      <w:r w:rsidR="00E57D91">
        <w:rPr>
          <w:lang w:val="en-GB"/>
        </w:rPr>
        <w:t xml:space="preserve"> in the earlier model</w:t>
      </w:r>
      <w:r>
        <w:rPr>
          <w:lang w:val="en-GB"/>
        </w:rPr>
        <w:t>.</w:t>
      </w:r>
      <w:r w:rsidR="00D31548">
        <w:rPr>
          <w:lang w:val="en-GB"/>
        </w:rPr>
        <w:t xml:space="preserve"> </w:t>
      </w:r>
    </w:p>
    <w:p w14:paraId="59810E28" w14:textId="47090C57" w:rsidR="00776CFC" w:rsidRDefault="006B68E0" w:rsidP="00410A1E">
      <w:pPr>
        <w:rPr>
          <w:lang w:val="en-GB"/>
        </w:rPr>
      </w:pPr>
      <w:r>
        <w:rPr>
          <w:lang w:val="en-GB"/>
        </w:rPr>
        <w:t>T</w:t>
      </w:r>
      <w:r w:rsidR="00D31548">
        <w:rPr>
          <w:lang w:val="en-GB"/>
        </w:rPr>
        <w:t xml:space="preserve">he orthosis </w:t>
      </w:r>
      <w:r>
        <w:rPr>
          <w:lang w:val="en-GB"/>
        </w:rPr>
        <w:t xml:space="preserve">can be divided </w:t>
      </w:r>
      <w:r w:rsidR="00D31548">
        <w:rPr>
          <w:lang w:val="en-GB"/>
        </w:rPr>
        <w:t>in two main parts, A and B, corresponding to the pieces attached to the arm and the forearm</w:t>
      </w:r>
      <w:r w:rsidR="006D2FA9">
        <w:rPr>
          <w:lang w:val="en-GB"/>
        </w:rPr>
        <w:t>,</w:t>
      </w:r>
      <w:r w:rsidR="00D31548">
        <w:rPr>
          <w:lang w:val="en-GB"/>
        </w:rPr>
        <w:t xml:space="preserve"> respectively</w:t>
      </w:r>
      <w:r w:rsidR="006D2FA9">
        <w:rPr>
          <w:lang w:val="en-GB"/>
        </w:rPr>
        <w:t>,</w:t>
      </w:r>
      <w:r w:rsidR="00A9378A">
        <w:rPr>
          <w:lang w:val="en-GB"/>
        </w:rPr>
        <w:t xml:space="preserve"> </w:t>
      </w:r>
      <w:proofErr w:type="gramStart"/>
      <w:r w:rsidR="00A9378A">
        <w:rPr>
          <w:lang w:val="en-GB"/>
        </w:rPr>
        <w:t>through the use of</w:t>
      </w:r>
      <w:proofErr w:type="gramEnd"/>
      <w:r w:rsidR="00A9378A">
        <w:rPr>
          <w:lang w:val="en-GB"/>
        </w:rPr>
        <w:t xml:space="preserve"> </w:t>
      </w:r>
      <w:proofErr w:type="spellStart"/>
      <w:r w:rsidR="00D51B55">
        <w:rPr>
          <w:lang w:val="en-GB"/>
        </w:rPr>
        <w:t>v</w:t>
      </w:r>
      <w:r w:rsidR="00A9378A">
        <w:rPr>
          <w:lang w:val="en-GB"/>
        </w:rPr>
        <w:t>elcro</w:t>
      </w:r>
      <w:proofErr w:type="spellEnd"/>
      <w:r w:rsidR="00A9378A">
        <w:rPr>
          <w:lang w:val="en-GB"/>
        </w:rPr>
        <w:t xml:space="preserve"> straps, that can be adjusted according to the individual needs</w:t>
      </w:r>
      <w:r w:rsidR="00D31548">
        <w:rPr>
          <w:lang w:val="en-GB"/>
        </w:rPr>
        <w:t>.</w:t>
      </w:r>
      <w:r w:rsidR="00F8755C">
        <w:rPr>
          <w:lang w:val="en-GB"/>
        </w:rPr>
        <w:t xml:space="preserve"> The A piece</w:t>
      </w:r>
      <w:r w:rsidR="004110E2">
        <w:rPr>
          <w:lang w:val="en-GB"/>
        </w:rPr>
        <w:t xml:space="preserve"> corresponds to the arm piece of the previous model of the orthosis, whose forearm piece has been redesigned into piece B.</w:t>
      </w:r>
    </w:p>
    <w:p w14:paraId="7CBC918F" w14:textId="77777777" w:rsidR="00F808D3" w:rsidRDefault="00F808D3" w:rsidP="00F808D3">
      <w:pPr>
        <w:keepNext/>
      </w:pPr>
      <w:r>
        <w:rPr>
          <w:noProof/>
          <w:lang w:val="en-GB"/>
        </w:rPr>
        <w:drawing>
          <wp:inline distT="0" distB="0" distL="0" distR="0" wp14:anchorId="3279A738" wp14:editId="718EE421">
            <wp:extent cx="2969260" cy="1853412"/>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3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260" cy="1853412"/>
                    </a:xfrm>
                    <a:prstGeom prst="rect">
                      <a:avLst/>
                    </a:prstGeom>
                  </pic:spPr>
                </pic:pic>
              </a:graphicData>
            </a:graphic>
          </wp:inline>
        </w:drawing>
      </w:r>
    </w:p>
    <w:p w14:paraId="69290E1D" w14:textId="2103B19D" w:rsidR="001442F9" w:rsidRPr="005649E6" w:rsidRDefault="00F808D3" w:rsidP="005649E6">
      <w:pPr>
        <w:pStyle w:val="Descripcin"/>
        <w:jc w:val="center"/>
        <w:rPr>
          <w:b w:val="0"/>
          <w:i/>
          <w:sz w:val="18"/>
          <w:lang w:val="en-GB"/>
        </w:rPr>
      </w:pPr>
      <w:r w:rsidRPr="00F808D3">
        <w:rPr>
          <w:i/>
          <w:sz w:val="18"/>
          <w:lang w:val="en-GB"/>
        </w:rPr>
        <w:t xml:space="preserve">Figure </w:t>
      </w:r>
      <w:r w:rsidRPr="00F808D3">
        <w:rPr>
          <w:i/>
          <w:sz w:val="18"/>
        </w:rPr>
        <w:fldChar w:fldCharType="begin"/>
      </w:r>
      <w:r w:rsidRPr="00F808D3">
        <w:rPr>
          <w:i/>
          <w:sz w:val="18"/>
          <w:lang w:val="en-GB"/>
        </w:rPr>
        <w:instrText xml:space="preserve"> SEQ Figure \* ARABIC </w:instrText>
      </w:r>
      <w:r w:rsidRPr="00F808D3">
        <w:rPr>
          <w:i/>
          <w:sz w:val="18"/>
        </w:rPr>
        <w:fldChar w:fldCharType="separate"/>
      </w:r>
      <w:r w:rsidR="0057357E">
        <w:rPr>
          <w:i/>
          <w:noProof/>
          <w:sz w:val="18"/>
          <w:lang w:val="en-GB"/>
        </w:rPr>
        <w:t>1</w:t>
      </w:r>
      <w:r w:rsidRPr="00F808D3">
        <w:rPr>
          <w:i/>
          <w:sz w:val="18"/>
        </w:rPr>
        <w:fldChar w:fldCharType="end"/>
      </w:r>
      <w:r w:rsidRPr="00F808D3">
        <w:rPr>
          <w:i/>
          <w:sz w:val="18"/>
          <w:lang w:val="en-GB"/>
        </w:rPr>
        <w:t xml:space="preserve">. </w:t>
      </w:r>
      <w:r w:rsidRPr="00F808D3">
        <w:rPr>
          <w:b w:val="0"/>
          <w:i/>
          <w:sz w:val="18"/>
          <w:lang w:val="en-GB"/>
        </w:rPr>
        <w:t>3D model of the complete orthosis, divided in the following pieces: A (blue), B.1 (red), B.2 (green), B.3 (orange) and B.4 (yellow).</w:t>
      </w:r>
    </w:p>
    <w:p w14:paraId="670F4F6A" w14:textId="77777777" w:rsidR="001442F9" w:rsidRDefault="001442F9" w:rsidP="001442F9">
      <w:pPr>
        <w:keepNext/>
      </w:pPr>
      <w:r>
        <w:rPr>
          <w:noProof/>
        </w:rPr>
        <w:lastRenderedPageBreak/>
        <w:drawing>
          <wp:inline distT="0" distB="0" distL="0" distR="0" wp14:anchorId="29815B1B" wp14:editId="1552E80E">
            <wp:extent cx="2969260" cy="1799802"/>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2298"/>
                    <a:stretch/>
                  </pic:blipFill>
                  <pic:spPr bwMode="auto">
                    <a:xfrm>
                      <a:off x="0" y="0"/>
                      <a:ext cx="2995252" cy="1815557"/>
                    </a:xfrm>
                    <a:prstGeom prst="rect">
                      <a:avLst/>
                    </a:prstGeom>
                    <a:ln>
                      <a:noFill/>
                    </a:ln>
                    <a:extLst>
                      <a:ext uri="{53640926-AAD7-44D8-BBD7-CCE9431645EC}">
                        <a14:shadowObscured xmlns:a14="http://schemas.microsoft.com/office/drawing/2010/main"/>
                      </a:ext>
                    </a:extLst>
                  </pic:spPr>
                </pic:pic>
              </a:graphicData>
            </a:graphic>
          </wp:inline>
        </w:drawing>
      </w:r>
    </w:p>
    <w:p w14:paraId="66BE21F8" w14:textId="5B97448D" w:rsidR="00F808D3" w:rsidRPr="00E57D91" w:rsidRDefault="001442F9" w:rsidP="00E57D91">
      <w:pPr>
        <w:pStyle w:val="Descripcin"/>
        <w:jc w:val="center"/>
        <w:rPr>
          <w:b w:val="0"/>
          <w:i/>
          <w:sz w:val="18"/>
          <w:szCs w:val="18"/>
          <w:lang w:val="en-GB"/>
        </w:rPr>
      </w:pPr>
      <w:r w:rsidRPr="001442F9">
        <w:rPr>
          <w:i/>
          <w:sz w:val="18"/>
          <w:szCs w:val="18"/>
          <w:lang w:val="en-GB"/>
        </w:rPr>
        <w:t xml:space="preserve">Figure </w:t>
      </w:r>
      <w:r w:rsidRPr="001442F9">
        <w:rPr>
          <w:i/>
          <w:sz w:val="18"/>
          <w:szCs w:val="18"/>
        </w:rPr>
        <w:fldChar w:fldCharType="begin"/>
      </w:r>
      <w:r w:rsidRPr="001442F9">
        <w:rPr>
          <w:i/>
          <w:sz w:val="18"/>
          <w:szCs w:val="18"/>
          <w:lang w:val="en-GB"/>
        </w:rPr>
        <w:instrText xml:space="preserve"> SEQ Figure \* ARABIC </w:instrText>
      </w:r>
      <w:r w:rsidRPr="001442F9">
        <w:rPr>
          <w:i/>
          <w:sz w:val="18"/>
          <w:szCs w:val="18"/>
        </w:rPr>
        <w:fldChar w:fldCharType="separate"/>
      </w:r>
      <w:r w:rsidR="0057357E">
        <w:rPr>
          <w:i/>
          <w:noProof/>
          <w:sz w:val="18"/>
          <w:szCs w:val="18"/>
          <w:lang w:val="en-GB"/>
        </w:rPr>
        <w:t>2</w:t>
      </w:r>
      <w:r w:rsidRPr="001442F9">
        <w:rPr>
          <w:i/>
          <w:sz w:val="18"/>
          <w:szCs w:val="18"/>
        </w:rPr>
        <w:fldChar w:fldCharType="end"/>
      </w:r>
      <w:r w:rsidRPr="001442F9">
        <w:rPr>
          <w:b w:val="0"/>
          <w:i/>
          <w:sz w:val="18"/>
          <w:szCs w:val="18"/>
          <w:lang w:val="en-GB"/>
        </w:rPr>
        <w:t>. Detailed view of the pronation/supination mechanism. Pieces: B.1 (red), B.2 (green), B.3 (orange) and B.4 (yellow).</w:t>
      </w:r>
    </w:p>
    <w:p w14:paraId="272A1889" w14:textId="32A493CB" w:rsidR="00305185" w:rsidRDefault="00305185" w:rsidP="00410A1E">
      <w:pPr>
        <w:rPr>
          <w:lang w:val="en-GB"/>
        </w:rPr>
      </w:pPr>
      <w:r>
        <w:rPr>
          <w:lang w:val="en-GB"/>
        </w:rPr>
        <w:t xml:space="preserve">The first joint mechanism </w:t>
      </w:r>
      <w:proofErr w:type="gramStart"/>
      <w:r>
        <w:rPr>
          <w:lang w:val="en-GB"/>
        </w:rPr>
        <w:t>is in charge of</w:t>
      </w:r>
      <w:proofErr w:type="gramEnd"/>
      <w:r>
        <w:rPr>
          <w:lang w:val="en-GB"/>
        </w:rPr>
        <w:t xml:space="preserve"> the elbow. It performs the movements of flexion and extension of the arm. </w:t>
      </w:r>
      <w:r w:rsidR="00F64598">
        <w:rPr>
          <w:lang w:val="en-GB"/>
        </w:rPr>
        <w:t>A servomotor is placed at the end of the arm piece</w:t>
      </w:r>
      <w:r w:rsidR="00D31548">
        <w:rPr>
          <w:lang w:val="en-GB"/>
        </w:rPr>
        <w:t xml:space="preserve"> A</w:t>
      </w:r>
      <w:r w:rsidR="00F64598">
        <w:rPr>
          <w:lang w:val="en-GB"/>
        </w:rPr>
        <w:t xml:space="preserve"> and its complementary part is attached to the forearm piece</w:t>
      </w:r>
      <w:r w:rsidR="00E57D91">
        <w:rPr>
          <w:lang w:val="en-GB"/>
        </w:rPr>
        <w:t xml:space="preserve"> </w:t>
      </w:r>
      <w:r w:rsidR="00D31548">
        <w:rPr>
          <w:lang w:val="en-GB"/>
        </w:rPr>
        <w:t>B</w:t>
      </w:r>
      <w:r w:rsidR="00F64598">
        <w:rPr>
          <w:lang w:val="en-GB"/>
        </w:rPr>
        <w:t>.</w:t>
      </w:r>
      <w:r w:rsidR="00E57D91">
        <w:rPr>
          <w:lang w:val="en-GB"/>
        </w:rPr>
        <w:t>1.</w:t>
      </w:r>
      <w:r w:rsidR="00F64598">
        <w:rPr>
          <w:lang w:val="en-GB"/>
        </w:rPr>
        <w:t xml:space="preserve"> This way, when the signal is received, the servomotor rotates the forearm with respect to the arm. The signal used to control this movement is an EMG signal resulting from the biceps contraction. </w:t>
      </w:r>
      <w:r w:rsidR="00760DAC">
        <w:rPr>
          <w:lang w:val="en-GB"/>
        </w:rPr>
        <w:t xml:space="preserve">One contraction flexes the </w:t>
      </w:r>
      <w:r w:rsidR="00975321">
        <w:rPr>
          <w:lang w:val="en-GB"/>
        </w:rPr>
        <w:t>arm,</w:t>
      </w:r>
      <w:r w:rsidR="00760DAC">
        <w:rPr>
          <w:lang w:val="en-GB"/>
        </w:rPr>
        <w:t xml:space="preserve"> and another extends it.</w:t>
      </w:r>
    </w:p>
    <w:p w14:paraId="14FC19C3" w14:textId="6EC6AAA3" w:rsidR="00D31548" w:rsidRDefault="00F64598" w:rsidP="00410A1E">
      <w:pPr>
        <w:rPr>
          <w:lang w:val="en-GB"/>
        </w:rPr>
      </w:pPr>
      <w:r>
        <w:rPr>
          <w:lang w:val="en-GB"/>
        </w:rPr>
        <w:t xml:space="preserve">The second mechanism </w:t>
      </w:r>
      <w:r w:rsidR="00CA1791">
        <w:rPr>
          <w:lang w:val="en-GB"/>
        </w:rPr>
        <w:t>has been developed through a process o</w:t>
      </w:r>
      <w:r w:rsidR="00975321">
        <w:rPr>
          <w:lang w:val="en-GB"/>
        </w:rPr>
        <w:t>f</w:t>
      </w:r>
      <w:r w:rsidR="00CA1791">
        <w:rPr>
          <w:lang w:val="en-GB"/>
        </w:rPr>
        <w:t xml:space="preserve"> trial and error and </w:t>
      </w:r>
      <w:r>
        <w:rPr>
          <w:lang w:val="en-GB"/>
        </w:rPr>
        <w:t>is used to perform the pronation and supination of the forearm.</w:t>
      </w:r>
      <w:r w:rsidR="00D31548">
        <w:rPr>
          <w:lang w:val="en-GB"/>
        </w:rPr>
        <w:t xml:space="preserve"> The forearm piece </w:t>
      </w:r>
      <w:r w:rsidR="00975321">
        <w:rPr>
          <w:lang w:val="en-GB"/>
        </w:rPr>
        <w:t xml:space="preserve">B </w:t>
      </w:r>
      <w:r w:rsidR="00D31548">
        <w:rPr>
          <w:lang w:val="en-GB"/>
        </w:rPr>
        <w:t>is divided in four different parts:</w:t>
      </w:r>
    </w:p>
    <w:p w14:paraId="26750716" w14:textId="666CE558" w:rsidR="00D31548" w:rsidRDefault="00D31548" w:rsidP="00D31548">
      <w:pPr>
        <w:pStyle w:val="Prrafodelista"/>
        <w:numPr>
          <w:ilvl w:val="0"/>
          <w:numId w:val="30"/>
        </w:numPr>
        <w:rPr>
          <w:lang w:val="en-GB"/>
        </w:rPr>
      </w:pPr>
      <w:r>
        <w:rPr>
          <w:lang w:val="en-GB"/>
        </w:rPr>
        <w:t xml:space="preserve">B.1: </w:t>
      </w:r>
      <w:r w:rsidR="00635C9E">
        <w:rPr>
          <w:lang w:val="en-GB"/>
        </w:rPr>
        <w:t>Has</w:t>
      </w:r>
      <w:r w:rsidR="006B68E0" w:rsidRPr="00D31548">
        <w:rPr>
          <w:lang w:val="en-GB"/>
        </w:rPr>
        <w:t xml:space="preserve"> </w:t>
      </w:r>
      <w:r w:rsidRPr="00D31548">
        <w:rPr>
          <w:lang w:val="en-GB"/>
        </w:rPr>
        <w:t>the complementary piece of the elbow</w:t>
      </w:r>
      <w:r w:rsidR="00975321">
        <w:rPr>
          <w:lang w:val="en-GB"/>
        </w:rPr>
        <w:t>’s</w:t>
      </w:r>
      <w:r w:rsidRPr="00D31548">
        <w:rPr>
          <w:lang w:val="en-GB"/>
        </w:rPr>
        <w:t xml:space="preserve"> servomotor and the servomotor of the forearm</w:t>
      </w:r>
      <w:r w:rsidR="00635C9E">
        <w:rPr>
          <w:lang w:val="en-GB"/>
        </w:rPr>
        <w:t xml:space="preserve"> coupled</w:t>
      </w:r>
      <w:r>
        <w:rPr>
          <w:lang w:val="en-GB"/>
        </w:rPr>
        <w:t>.</w:t>
      </w:r>
    </w:p>
    <w:p w14:paraId="729DA823" w14:textId="24D75B81" w:rsidR="00D31548" w:rsidRDefault="00D31548" w:rsidP="00D31548">
      <w:pPr>
        <w:pStyle w:val="Prrafodelista"/>
        <w:numPr>
          <w:ilvl w:val="0"/>
          <w:numId w:val="30"/>
        </w:numPr>
        <w:rPr>
          <w:lang w:val="en-GB"/>
        </w:rPr>
      </w:pPr>
      <w:r>
        <w:rPr>
          <w:lang w:val="en-GB"/>
        </w:rPr>
        <w:t xml:space="preserve">B.2: </w:t>
      </w:r>
      <w:r w:rsidR="00635C9E">
        <w:rPr>
          <w:lang w:val="en-GB"/>
        </w:rPr>
        <w:t>Is attached to</w:t>
      </w:r>
      <w:r w:rsidR="006B68E0">
        <w:rPr>
          <w:lang w:val="en-GB"/>
        </w:rPr>
        <w:t xml:space="preserve"> </w:t>
      </w:r>
      <w:r>
        <w:rPr>
          <w:lang w:val="en-GB"/>
        </w:rPr>
        <w:t>the complementary piece of the second servomotor and transmits the rotation movement</w:t>
      </w:r>
      <w:r w:rsidR="006435E4">
        <w:rPr>
          <w:lang w:val="en-GB"/>
        </w:rPr>
        <w:t>,</w:t>
      </w:r>
      <w:r>
        <w:rPr>
          <w:lang w:val="en-GB"/>
        </w:rPr>
        <w:t xml:space="preserve"> through a </w:t>
      </w:r>
      <w:r w:rsidR="006656CD">
        <w:rPr>
          <w:lang w:val="en-GB"/>
        </w:rPr>
        <w:t>cylindrical</w:t>
      </w:r>
      <w:r>
        <w:rPr>
          <w:lang w:val="en-GB"/>
        </w:rPr>
        <w:t xml:space="preserve"> gear</w:t>
      </w:r>
      <w:r w:rsidR="006435E4">
        <w:rPr>
          <w:lang w:val="en-GB"/>
        </w:rPr>
        <w:t>,</w:t>
      </w:r>
      <w:r>
        <w:rPr>
          <w:lang w:val="en-GB"/>
        </w:rPr>
        <w:t xml:space="preserve"> to piece B.3.</w:t>
      </w:r>
    </w:p>
    <w:p w14:paraId="25483C0E" w14:textId="77777777" w:rsidR="00D31548" w:rsidRDefault="00D31548" w:rsidP="00D31548">
      <w:pPr>
        <w:pStyle w:val="Prrafodelista"/>
        <w:numPr>
          <w:ilvl w:val="0"/>
          <w:numId w:val="30"/>
        </w:numPr>
        <w:rPr>
          <w:lang w:val="en-GB"/>
        </w:rPr>
      </w:pPr>
      <w:r>
        <w:rPr>
          <w:lang w:val="en-GB"/>
        </w:rPr>
        <w:t xml:space="preserve">B.3: It is attached to the forearm. It has </w:t>
      </w:r>
      <w:r w:rsidR="006656CD">
        <w:rPr>
          <w:lang w:val="en-GB"/>
        </w:rPr>
        <w:t>a gear complementary to the one of B.2 and an arch that surrounds it to keep the gears from distancing.</w:t>
      </w:r>
    </w:p>
    <w:p w14:paraId="5F34A9F2" w14:textId="0857286C" w:rsidR="006656CD" w:rsidRDefault="006656CD" w:rsidP="00D31548">
      <w:pPr>
        <w:pStyle w:val="Prrafodelista"/>
        <w:numPr>
          <w:ilvl w:val="0"/>
          <w:numId w:val="30"/>
        </w:numPr>
        <w:rPr>
          <w:lang w:val="en-GB"/>
        </w:rPr>
      </w:pPr>
      <w:r>
        <w:rPr>
          <w:lang w:val="en-GB"/>
        </w:rPr>
        <w:t xml:space="preserve">B.4: It is </w:t>
      </w:r>
      <w:r w:rsidR="006435E4">
        <w:rPr>
          <w:lang w:val="en-GB"/>
        </w:rPr>
        <w:t>coupled</w:t>
      </w:r>
      <w:r>
        <w:rPr>
          <w:lang w:val="en-GB"/>
        </w:rPr>
        <w:t xml:space="preserve"> to the forearm and to B.3. It consists of an arch that holds B.2 aligned with B.3 as the rotation takes place.</w:t>
      </w:r>
      <w:r w:rsidR="00CA1791">
        <w:rPr>
          <w:lang w:val="en-GB"/>
        </w:rPr>
        <w:t xml:space="preserve"> A screw also keeps the end of B.2 against B.4 through an arched opening in the latter.</w:t>
      </w:r>
    </w:p>
    <w:p w14:paraId="02687FFC" w14:textId="37726C4A" w:rsidR="00305185" w:rsidRDefault="00D16676" w:rsidP="00410A1E">
      <w:pPr>
        <w:rPr>
          <w:lang w:val="en-GB"/>
        </w:rPr>
      </w:pPr>
      <w:r>
        <w:rPr>
          <w:lang w:val="en-GB"/>
        </w:rPr>
        <w:t xml:space="preserve">The </w:t>
      </w:r>
      <w:r w:rsidR="00760DAC">
        <w:rPr>
          <w:lang w:val="en-GB"/>
        </w:rPr>
        <w:t xml:space="preserve">rotation of the forearm is controlled by an EMG signal coming from the contraction of the forearm muscles as the hand is closed. </w:t>
      </w:r>
      <w:proofErr w:type="gramStart"/>
      <w:r w:rsidR="00760DAC">
        <w:rPr>
          <w:lang w:val="en-GB"/>
        </w:rPr>
        <w:t>Similarly</w:t>
      </w:r>
      <w:proofErr w:type="gramEnd"/>
      <w:r w:rsidR="00760DAC">
        <w:rPr>
          <w:lang w:val="en-GB"/>
        </w:rPr>
        <w:t xml:space="preserve"> to the first joint mechanism, one contraction rotates the arm in one way and a second one reverts the movement. When a signal is received, the servomotor rotates its external cylinder. The movement is transmitted to the complementary part, which is attached to B.2. As B.2 starts to rotate, </w:t>
      </w:r>
      <w:r w:rsidR="00CA1791">
        <w:rPr>
          <w:lang w:val="en-GB"/>
        </w:rPr>
        <w:t>the movement is transmitted through the gear interaction to B.3. B.4 also rotates since it is attached to B.3. Finally, the rotation movement is transmitted to the forearm by B.3 and B.4. The arches of B.3 and B.4 hold the mechanism in place, avoiding B.2 and the B.3 from distancing due to the curvature of the forearm. The arches also limit the possible angle of rotation.</w:t>
      </w:r>
    </w:p>
    <w:p w14:paraId="7E029C91" w14:textId="162DC831" w:rsidR="00422F03" w:rsidRPr="00C353D4" w:rsidRDefault="00A9378A" w:rsidP="00410A1E">
      <w:pPr>
        <w:rPr>
          <w:lang w:val="en-GB"/>
        </w:rPr>
      </w:pPr>
      <w:r>
        <w:rPr>
          <w:lang w:val="en-GB"/>
        </w:rPr>
        <w:t xml:space="preserve">The last piece of the orthosis is </w:t>
      </w:r>
      <w:r w:rsidR="00D51B55">
        <w:rPr>
          <w:lang w:val="en-GB"/>
        </w:rPr>
        <w:t xml:space="preserve">a surface where the electronics are attached, also by using </w:t>
      </w:r>
      <w:proofErr w:type="spellStart"/>
      <w:r w:rsidR="00D51B55">
        <w:rPr>
          <w:lang w:val="en-GB"/>
        </w:rPr>
        <w:t>velcro</w:t>
      </w:r>
      <w:proofErr w:type="spellEnd"/>
      <w:r w:rsidR="00D51B55">
        <w:rPr>
          <w:lang w:val="en-GB"/>
        </w:rPr>
        <w:t xml:space="preserve"> straps. The piece is </w:t>
      </w:r>
      <w:r w:rsidR="006435E4">
        <w:rPr>
          <w:lang w:val="en-GB"/>
        </w:rPr>
        <w:t>coupled</w:t>
      </w:r>
      <w:r w:rsidR="00D51B55">
        <w:rPr>
          <w:lang w:val="en-GB"/>
        </w:rPr>
        <w:t xml:space="preserve"> to A.</w:t>
      </w:r>
    </w:p>
    <w:p w14:paraId="453D6575" w14:textId="77777777" w:rsidR="00963736" w:rsidRPr="00D92766" w:rsidRDefault="007E53C7" w:rsidP="00963736">
      <w:pPr>
        <w:pStyle w:val="Ttulo1"/>
        <w:rPr>
          <w:lang w:val="es-ES"/>
        </w:rPr>
      </w:pPr>
      <w:r>
        <w:rPr>
          <w:lang w:val="es-ES"/>
        </w:rPr>
        <w:t xml:space="preserve">Electronic </w:t>
      </w:r>
      <w:proofErr w:type="spellStart"/>
      <w:r>
        <w:rPr>
          <w:lang w:val="es-ES"/>
        </w:rPr>
        <w:t>components</w:t>
      </w:r>
      <w:proofErr w:type="spellEnd"/>
    </w:p>
    <w:p w14:paraId="5F6A10F2" w14:textId="361DA45A" w:rsidR="00F1061F" w:rsidRDefault="00A07371" w:rsidP="00963736">
      <w:pPr>
        <w:rPr>
          <w:lang w:val="en-GB"/>
        </w:rPr>
      </w:pPr>
      <w:r>
        <w:rPr>
          <w:lang w:val="en-GB"/>
        </w:rPr>
        <w:t xml:space="preserve">The orthosis movements are controlled </w:t>
      </w:r>
      <w:r w:rsidR="006B68E0">
        <w:rPr>
          <w:lang w:val="en-GB"/>
        </w:rPr>
        <w:t>using</w:t>
      </w:r>
      <w:r>
        <w:rPr>
          <w:lang w:val="en-GB"/>
        </w:rPr>
        <w:t xml:space="preserve"> EMG signals coming from the contraction of the forearm muscles and the biceps. Three main electronic components take part in this action</w:t>
      </w:r>
      <w:r w:rsidR="004313F6">
        <w:rPr>
          <w:lang w:val="en-GB"/>
        </w:rPr>
        <w:t>, a diagram of which can be seen in Figure 3</w:t>
      </w:r>
      <w:r>
        <w:rPr>
          <w:lang w:val="en-GB"/>
        </w:rPr>
        <w:t>.</w:t>
      </w:r>
    </w:p>
    <w:p w14:paraId="2F208A1E" w14:textId="77777777" w:rsidR="00D64A1C" w:rsidRDefault="00D64A1C" w:rsidP="00D64A1C">
      <w:pPr>
        <w:keepNext/>
      </w:pPr>
      <w:r>
        <w:rPr>
          <w:noProof/>
        </w:rPr>
        <w:drawing>
          <wp:inline distT="0" distB="0" distL="0" distR="0" wp14:anchorId="7FFFF5D0" wp14:editId="19861BD5">
            <wp:extent cx="2969260" cy="169608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260" cy="1696085"/>
                    </a:xfrm>
                    <a:prstGeom prst="rect">
                      <a:avLst/>
                    </a:prstGeom>
                  </pic:spPr>
                </pic:pic>
              </a:graphicData>
            </a:graphic>
          </wp:inline>
        </w:drawing>
      </w:r>
    </w:p>
    <w:p w14:paraId="2A36D70E" w14:textId="56459816" w:rsidR="00D64A1C" w:rsidRPr="00D64A1C" w:rsidRDefault="00D64A1C" w:rsidP="00D64A1C">
      <w:pPr>
        <w:pStyle w:val="Descripcin"/>
        <w:jc w:val="center"/>
        <w:rPr>
          <w:i/>
          <w:sz w:val="18"/>
          <w:lang w:val="en-GB"/>
        </w:rPr>
      </w:pPr>
      <w:r w:rsidRPr="004313F6">
        <w:rPr>
          <w:i/>
          <w:sz w:val="18"/>
          <w:lang w:val="en-GB"/>
        </w:rPr>
        <w:t xml:space="preserve">Figure </w:t>
      </w:r>
      <w:r w:rsidRPr="008A2160">
        <w:rPr>
          <w:i/>
          <w:sz w:val="18"/>
          <w:lang w:val="en-GB"/>
        </w:rPr>
        <w:t>3</w:t>
      </w:r>
      <w:r w:rsidRPr="004313F6">
        <w:rPr>
          <w:i/>
          <w:sz w:val="18"/>
          <w:lang w:val="en-GB"/>
        </w:rPr>
        <w:t xml:space="preserve">. </w:t>
      </w:r>
      <w:r w:rsidRPr="004313F6">
        <w:rPr>
          <w:b w:val="0"/>
          <w:i/>
          <w:sz w:val="18"/>
          <w:lang w:val="en-GB"/>
        </w:rPr>
        <w:t xml:space="preserve">Diagram of the </w:t>
      </w:r>
      <w:r>
        <w:rPr>
          <w:b w:val="0"/>
          <w:i/>
          <w:sz w:val="18"/>
          <w:lang w:val="en-GB"/>
        </w:rPr>
        <w:t xml:space="preserve">orthosis </w:t>
      </w:r>
      <w:r w:rsidRPr="004313F6">
        <w:rPr>
          <w:b w:val="0"/>
          <w:i/>
          <w:sz w:val="18"/>
          <w:lang w:val="en-GB"/>
        </w:rPr>
        <w:t>e</w:t>
      </w:r>
      <w:r>
        <w:rPr>
          <w:b w:val="0"/>
          <w:i/>
          <w:sz w:val="18"/>
          <w:lang w:val="en-GB"/>
        </w:rPr>
        <w:t>lectronic components. Composed of: A-EMG jack, B-instrumentation amplifier INA128P, C-Arduino Micro, D-gain resistor R</w:t>
      </w:r>
      <w:r>
        <w:rPr>
          <w:b w:val="0"/>
          <w:i/>
          <w:sz w:val="18"/>
          <w:vertAlign w:val="subscript"/>
          <w:lang w:val="en-GB"/>
        </w:rPr>
        <w:t>G</w:t>
      </w:r>
      <w:r>
        <w:rPr>
          <w:b w:val="0"/>
          <w:i/>
          <w:sz w:val="18"/>
          <w:lang w:val="en-GB"/>
        </w:rPr>
        <w:t xml:space="preserve">, E-servomotor. Note that, for clarity purposes, only one EMG amplifier circuit and one servomotor have been represented. </w:t>
      </w:r>
    </w:p>
    <w:p w14:paraId="79665AEB" w14:textId="1E4AC96A" w:rsidR="00BA0229" w:rsidRDefault="004313F6" w:rsidP="00963736">
      <w:pPr>
        <w:rPr>
          <w:lang w:val="en-GB"/>
        </w:rPr>
      </w:pPr>
      <w:r>
        <w:rPr>
          <w:lang w:val="en-GB"/>
        </w:rPr>
        <w:t xml:space="preserve">The first one </w:t>
      </w:r>
      <w:r w:rsidR="006B68E0">
        <w:rPr>
          <w:lang w:val="en-GB"/>
        </w:rPr>
        <w:t>is</w:t>
      </w:r>
      <w:r>
        <w:rPr>
          <w:lang w:val="en-GB"/>
        </w:rPr>
        <w:t xml:space="preserve"> a pair of EMG amplifiers.</w:t>
      </w:r>
      <w:r w:rsidR="00F1061F">
        <w:rPr>
          <w:lang w:val="en-GB"/>
        </w:rPr>
        <w:t xml:space="preserve"> They pick up the EMG signal using surface electrodes (two per muscle </w:t>
      </w:r>
      <w:r w:rsidR="006435E4">
        <w:rPr>
          <w:lang w:val="en-GB"/>
        </w:rPr>
        <w:t xml:space="preserve">group </w:t>
      </w:r>
      <w:r w:rsidR="00F1061F">
        <w:rPr>
          <w:lang w:val="en-GB"/>
        </w:rPr>
        <w:t>and one for reference)</w:t>
      </w:r>
      <w:r w:rsidR="00C05A74">
        <w:rPr>
          <w:lang w:val="en-GB"/>
        </w:rPr>
        <w:t xml:space="preserve"> </w:t>
      </w:r>
      <w:r w:rsidR="00BA0229">
        <w:rPr>
          <w:lang w:val="en-GB"/>
        </w:rPr>
        <w:t xml:space="preserve">whose disposition is shown in Figure </w:t>
      </w:r>
      <w:r w:rsidR="00D64A1C">
        <w:rPr>
          <w:lang w:val="en-GB"/>
        </w:rPr>
        <w:t>4</w:t>
      </w:r>
      <w:r w:rsidR="00F1061F">
        <w:rPr>
          <w:lang w:val="en-GB"/>
        </w:rPr>
        <w:t>.</w:t>
      </w:r>
    </w:p>
    <w:p w14:paraId="6B03FE72" w14:textId="77777777" w:rsidR="00D64A1C" w:rsidRDefault="00BA0229" w:rsidP="00D64A1C">
      <w:pPr>
        <w:keepNext/>
        <w:jc w:val="center"/>
      </w:pPr>
      <w:r>
        <w:rPr>
          <w:noProof/>
          <w:lang w:val="en-GB"/>
        </w:rPr>
        <w:drawing>
          <wp:inline distT="0" distB="0" distL="0" distR="0" wp14:anchorId="23DAA617" wp14:editId="0C7D1742">
            <wp:extent cx="2460929" cy="2158073"/>
            <wp:effectExtent l="0" t="0" r="0" b="0"/>
            <wp:docPr id="2" name="Imagen 2" descr="Imagen que contiene mapa, dibujo con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de-disposition.jpg"/>
                    <pic:cNvPicPr/>
                  </pic:nvPicPr>
                  <pic:blipFill rotWithShape="1">
                    <a:blip r:embed="rId15" cstate="print">
                      <a:extLst>
                        <a:ext uri="{28A0092B-C50C-407E-A947-70E740481C1C}">
                          <a14:useLocalDpi xmlns:a14="http://schemas.microsoft.com/office/drawing/2010/main" val="0"/>
                        </a:ext>
                      </a:extLst>
                    </a:blip>
                    <a:srcRect l="10176" r="11493"/>
                    <a:stretch/>
                  </pic:blipFill>
                  <pic:spPr bwMode="auto">
                    <a:xfrm>
                      <a:off x="0" y="0"/>
                      <a:ext cx="2469328" cy="2165438"/>
                    </a:xfrm>
                    <a:prstGeom prst="rect">
                      <a:avLst/>
                    </a:prstGeom>
                    <a:ln>
                      <a:noFill/>
                    </a:ln>
                    <a:extLst>
                      <a:ext uri="{53640926-AAD7-44D8-BBD7-CCE9431645EC}">
                        <a14:shadowObscured xmlns:a14="http://schemas.microsoft.com/office/drawing/2010/main"/>
                      </a:ext>
                    </a:extLst>
                  </pic:spPr>
                </pic:pic>
              </a:graphicData>
            </a:graphic>
          </wp:inline>
        </w:drawing>
      </w:r>
    </w:p>
    <w:p w14:paraId="29BF73AC" w14:textId="029D4B5F" w:rsidR="00BA0229" w:rsidRPr="00200950" w:rsidRDefault="00D64A1C" w:rsidP="00200950">
      <w:pPr>
        <w:pStyle w:val="Descripcin"/>
        <w:jc w:val="center"/>
        <w:rPr>
          <w:b w:val="0"/>
          <w:i/>
          <w:sz w:val="18"/>
          <w:lang w:val="en-GB"/>
        </w:rPr>
      </w:pPr>
      <w:r w:rsidRPr="00D64A1C">
        <w:rPr>
          <w:i/>
          <w:sz w:val="18"/>
          <w:lang w:val="en-GB"/>
        </w:rPr>
        <w:t xml:space="preserve">Figure 4. </w:t>
      </w:r>
      <w:r w:rsidRPr="00200950">
        <w:rPr>
          <w:b w:val="0"/>
          <w:i/>
          <w:sz w:val="18"/>
          <w:lang w:val="en-GB"/>
        </w:rPr>
        <w:t>Diagram representing the disposition of the surface electrodes of the arm (blue triangles) and the forearm (</w:t>
      </w:r>
      <w:r w:rsidR="00062B39">
        <w:rPr>
          <w:b w:val="0"/>
          <w:i/>
          <w:sz w:val="18"/>
          <w:lang w:val="en-GB"/>
        </w:rPr>
        <w:t>green</w:t>
      </w:r>
      <w:r w:rsidR="00062B39" w:rsidRPr="00200950">
        <w:rPr>
          <w:b w:val="0"/>
          <w:i/>
          <w:sz w:val="18"/>
          <w:lang w:val="en-GB"/>
        </w:rPr>
        <w:t xml:space="preserve"> </w:t>
      </w:r>
      <w:r w:rsidRPr="00200950">
        <w:rPr>
          <w:b w:val="0"/>
          <w:i/>
          <w:sz w:val="18"/>
          <w:lang w:val="en-GB"/>
        </w:rPr>
        <w:t xml:space="preserve">circles). Each pair has a corresponding ground electrode placed </w:t>
      </w:r>
      <w:r w:rsidR="002B3F7C">
        <w:rPr>
          <w:b w:val="0"/>
          <w:i/>
          <w:sz w:val="18"/>
          <w:lang w:val="en-GB"/>
        </w:rPr>
        <w:t>on</w:t>
      </w:r>
      <w:r w:rsidR="002B3F7C" w:rsidRPr="00200950">
        <w:rPr>
          <w:b w:val="0"/>
          <w:i/>
          <w:sz w:val="18"/>
          <w:lang w:val="en-GB"/>
        </w:rPr>
        <w:t xml:space="preserve"> </w:t>
      </w:r>
      <w:r w:rsidRPr="00200950">
        <w:rPr>
          <w:b w:val="0"/>
          <w:i/>
          <w:sz w:val="18"/>
          <w:lang w:val="en-GB"/>
        </w:rPr>
        <w:t>the elbow</w:t>
      </w:r>
      <w:r w:rsidR="00200950">
        <w:rPr>
          <w:b w:val="0"/>
          <w:i/>
          <w:sz w:val="18"/>
          <w:lang w:val="en-GB"/>
        </w:rPr>
        <w:t xml:space="preserve"> (black stars)</w:t>
      </w:r>
      <w:r w:rsidRPr="00200950">
        <w:rPr>
          <w:b w:val="0"/>
          <w:i/>
          <w:sz w:val="18"/>
          <w:lang w:val="en-GB"/>
        </w:rPr>
        <w:t>.</w:t>
      </w:r>
    </w:p>
    <w:p w14:paraId="0318ECC8" w14:textId="161402A1" w:rsidR="00F1061F" w:rsidRPr="00287C75" w:rsidRDefault="00F1061F" w:rsidP="00963736">
      <w:pPr>
        <w:rPr>
          <w:lang w:val="en-GB"/>
        </w:rPr>
      </w:pPr>
      <w:r>
        <w:rPr>
          <w:lang w:val="en-GB"/>
        </w:rPr>
        <w:t>The signal enters the circuit through an audio jack and is sent to an instrumentation amplifier. The signal is filtered and amplified with a gain</w:t>
      </w:r>
      <w:r w:rsidR="00287C75">
        <w:rPr>
          <w:lang w:val="en-GB"/>
        </w:rPr>
        <w:t xml:space="preserve"> G expressed in (1)</w:t>
      </w:r>
      <w:r w:rsidR="00F73972">
        <w:rPr>
          <w:lang w:val="en-GB"/>
        </w:rPr>
        <w:t>. The value of R</w:t>
      </w:r>
      <w:r w:rsidR="00F73972">
        <w:rPr>
          <w:vertAlign w:val="subscript"/>
          <w:lang w:val="en-GB"/>
        </w:rPr>
        <w:t>G</w:t>
      </w:r>
      <w:r w:rsidR="00F73972">
        <w:rPr>
          <w:lang w:val="en-GB"/>
        </w:rPr>
        <w:t xml:space="preserve"> has been selected according to the value of the signal recorded, so that each muscle group produced signals whose values where clearly differentiated.</w:t>
      </w:r>
    </w:p>
    <w:p w14:paraId="6E407877" w14:textId="77777777" w:rsidR="00287C75" w:rsidRDefault="00287C75" w:rsidP="00287C75">
      <w:pPr>
        <w:jc w:val="right"/>
        <w:rPr>
          <w:lang w:val="en-GB"/>
        </w:rPr>
      </w:pPr>
      <m:oMath>
        <m:r>
          <w:rPr>
            <w:rFonts w:ascii="Cambria Math" w:hAnsi="Cambria Math"/>
            <w:lang w:val="en-GB"/>
          </w:rPr>
          <m:t>G=</m:t>
        </m:r>
        <m:f>
          <m:fPr>
            <m:ctrlPr>
              <w:rPr>
                <w:rFonts w:ascii="Cambria Math" w:hAnsi="Cambria Math"/>
                <w:i/>
                <w:lang w:val="en-GB"/>
              </w:rPr>
            </m:ctrlPr>
          </m:fPr>
          <m:num>
            <m:r>
              <w:rPr>
                <w:rFonts w:ascii="Cambria Math" w:hAnsi="Cambria Math"/>
                <w:lang w:val="en-GB"/>
              </w:rPr>
              <m:t>5*</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r>
          <w:rPr>
            <w:rFonts w:ascii="Cambria Math" w:hAnsi="Cambria Math"/>
            <w:lang w:val="en-GB"/>
          </w:rPr>
          <m:t>+1</m:t>
        </m:r>
      </m:oMath>
      <w:r>
        <w:rPr>
          <w:lang w:val="en-GB"/>
        </w:rPr>
        <w:tab/>
      </w:r>
      <w:r>
        <w:rPr>
          <w:lang w:val="en-GB"/>
        </w:rPr>
        <w:tab/>
        <w:t xml:space="preserve">      (1)</w:t>
      </w:r>
    </w:p>
    <w:p w14:paraId="5F527154" w14:textId="77777777" w:rsidR="00EC6EC8" w:rsidRDefault="00A07371" w:rsidP="00963736">
      <w:pPr>
        <w:rPr>
          <w:lang w:val="en-GB"/>
        </w:rPr>
      </w:pPr>
      <w:r>
        <w:rPr>
          <w:lang w:val="en-GB"/>
        </w:rPr>
        <w:t xml:space="preserve">The </w:t>
      </w:r>
      <w:r w:rsidR="00287C75">
        <w:rPr>
          <w:lang w:val="en-GB"/>
        </w:rPr>
        <w:t>next</w:t>
      </w:r>
      <w:r>
        <w:rPr>
          <w:lang w:val="en-GB"/>
        </w:rPr>
        <w:t xml:space="preserve"> one is an Arduino Micro microcontroller</w:t>
      </w:r>
      <w:r w:rsidR="00F1061F">
        <w:rPr>
          <w:lang w:val="en-GB"/>
        </w:rPr>
        <w:t xml:space="preserve">. </w:t>
      </w:r>
      <w:r w:rsidRPr="00A07371">
        <w:rPr>
          <w:lang w:val="en-GB"/>
        </w:rPr>
        <w:t xml:space="preserve">It is responsible for receiving the </w:t>
      </w:r>
      <w:r w:rsidR="00287C75">
        <w:rPr>
          <w:lang w:val="en-GB"/>
        </w:rPr>
        <w:t xml:space="preserve">amplified </w:t>
      </w:r>
      <w:r w:rsidRPr="00A07371">
        <w:rPr>
          <w:lang w:val="en-GB"/>
        </w:rPr>
        <w:t>EMG signals and</w:t>
      </w:r>
      <w:r w:rsidR="0097233C">
        <w:rPr>
          <w:lang w:val="en-GB"/>
        </w:rPr>
        <w:t xml:space="preserve">, </w:t>
      </w:r>
      <w:r w:rsidR="0097233C">
        <w:rPr>
          <w:lang w:val="en-GB"/>
        </w:rPr>
        <w:lastRenderedPageBreak/>
        <w:t>if they surpass a certain threshold,</w:t>
      </w:r>
      <w:r w:rsidRPr="00A07371">
        <w:rPr>
          <w:lang w:val="en-GB"/>
        </w:rPr>
        <w:t xml:space="preserve"> </w:t>
      </w:r>
      <w:r>
        <w:rPr>
          <w:lang w:val="en-GB"/>
        </w:rPr>
        <w:t xml:space="preserve">activating the servomotors to perform the </w:t>
      </w:r>
      <w:r w:rsidR="0097233C">
        <w:rPr>
          <w:lang w:val="en-GB"/>
        </w:rPr>
        <w:t>movement.</w:t>
      </w:r>
    </w:p>
    <w:p w14:paraId="3A5A55D5" w14:textId="67613B80" w:rsidR="005649E6" w:rsidRPr="00F1061F" w:rsidRDefault="0097233C" w:rsidP="00963736">
      <w:pPr>
        <w:rPr>
          <w:lang w:val="en-GB"/>
        </w:rPr>
      </w:pPr>
      <w:r>
        <w:rPr>
          <w:lang w:val="en-GB"/>
        </w:rPr>
        <w:t xml:space="preserve">The last component </w:t>
      </w:r>
      <w:r w:rsidR="00C42DF4">
        <w:rPr>
          <w:lang w:val="en-GB"/>
        </w:rPr>
        <w:t>is</w:t>
      </w:r>
      <w:r>
        <w:rPr>
          <w:lang w:val="en-GB"/>
        </w:rPr>
        <w:t xml:space="preserve"> a pair of servomotors which carry out the motion</w:t>
      </w:r>
      <w:r w:rsidR="002B3F7C">
        <w:rPr>
          <w:lang w:val="en-GB"/>
        </w:rPr>
        <w:t>s</w:t>
      </w:r>
      <w:r>
        <w:rPr>
          <w:lang w:val="en-GB"/>
        </w:rPr>
        <w:t xml:space="preserve"> of the arm.</w:t>
      </w:r>
    </w:p>
    <w:p w14:paraId="6E2ABA37" w14:textId="77777777" w:rsidR="001C74F9" w:rsidRDefault="00C42DF4" w:rsidP="00963736">
      <w:pPr>
        <w:rPr>
          <w:ins w:id="6" w:author="Mariano Martinez" w:date="2019-01-25T12:24:00Z"/>
          <w:lang w:val="en-GB"/>
        </w:rPr>
      </w:pPr>
      <w:r>
        <w:rPr>
          <w:lang w:val="en-GB"/>
        </w:rPr>
        <w:t>T</w:t>
      </w:r>
      <w:r w:rsidR="00E01474" w:rsidRPr="00E01474">
        <w:rPr>
          <w:lang w:val="en-GB"/>
        </w:rPr>
        <w:t>he forearm muscles a</w:t>
      </w:r>
      <w:r w:rsidR="00E01474">
        <w:rPr>
          <w:lang w:val="en-GB"/>
        </w:rPr>
        <w:t>nd the biceps are functionally related,</w:t>
      </w:r>
      <w:r>
        <w:rPr>
          <w:lang w:val="en-GB"/>
        </w:rPr>
        <w:t xml:space="preserve"> so</w:t>
      </w:r>
      <w:r w:rsidR="00E01474">
        <w:rPr>
          <w:lang w:val="en-GB"/>
        </w:rPr>
        <w:t xml:space="preserve"> the contraction of one also activates the other. </w:t>
      </w:r>
      <w:r w:rsidR="00E01474" w:rsidRPr="00E01474">
        <w:rPr>
          <w:lang w:val="en-GB"/>
        </w:rPr>
        <w:t>This could cause a problem, making both servomot</w:t>
      </w:r>
      <w:r w:rsidR="00E01474">
        <w:rPr>
          <w:lang w:val="en-GB"/>
        </w:rPr>
        <w:t>o</w:t>
      </w:r>
      <w:r w:rsidR="00E01474" w:rsidRPr="00E01474">
        <w:rPr>
          <w:lang w:val="en-GB"/>
        </w:rPr>
        <w:t>rs work simultan</w:t>
      </w:r>
      <w:r w:rsidR="00E01474">
        <w:rPr>
          <w:lang w:val="en-GB"/>
        </w:rPr>
        <w:t xml:space="preserve">eously when only one was targeted. </w:t>
      </w:r>
      <w:r w:rsidR="00E01474" w:rsidRPr="00E01474">
        <w:rPr>
          <w:lang w:val="en-GB"/>
        </w:rPr>
        <w:t>In order to avoid this, different values of R</w:t>
      </w:r>
      <w:r w:rsidR="00E01474" w:rsidRPr="00E01474">
        <w:rPr>
          <w:vertAlign w:val="subscript"/>
          <w:lang w:val="en-GB"/>
        </w:rPr>
        <w:t>G</w:t>
      </w:r>
      <w:r w:rsidR="00E01474" w:rsidRPr="00E01474">
        <w:rPr>
          <w:lang w:val="en-GB"/>
        </w:rPr>
        <w:t xml:space="preserve"> have been chosen for each EMG amplifier, so that the</w:t>
      </w:r>
      <w:r w:rsidR="002006AC">
        <w:rPr>
          <w:lang w:val="en-GB"/>
        </w:rPr>
        <w:t xml:space="preserve"> two</w:t>
      </w:r>
      <w:r w:rsidR="00E01474" w:rsidRPr="00E01474">
        <w:rPr>
          <w:lang w:val="en-GB"/>
        </w:rPr>
        <w:t xml:space="preserve"> thresholds to surpass are </w:t>
      </w:r>
      <w:r w:rsidR="00E01474">
        <w:rPr>
          <w:lang w:val="en-GB"/>
        </w:rPr>
        <w:t>clearly separated.</w:t>
      </w:r>
    </w:p>
    <w:p w14:paraId="23BDCD39" w14:textId="2C5156EC" w:rsidR="004313F6" w:rsidRPr="00CB0C93" w:rsidRDefault="00E01474" w:rsidP="00963736">
      <w:pPr>
        <w:rPr>
          <w:lang w:val="en-GB"/>
        </w:rPr>
      </w:pPr>
      <w:r>
        <w:rPr>
          <w:lang w:val="en-GB"/>
        </w:rPr>
        <w:t>To check that the system work</w:t>
      </w:r>
      <w:r w:rsidR="00B24E0F">
        <w:rPr>
          <w:lang w:val="en-GB"/>
        </w:rPr>
        <w:t>s</w:t>
      </w:r>
      <w:r>
        <w:rPr>
          <w:lang w:val="en-GB"/>
        </w:rPr>
        <w:t xml:space="preserve"> correctly, ten</w:t>
      </w:r>
      <w:r w:rsidR="00D14E91">
        <w:rPr>
          <w:lang w:val="en-GB"/>
        </w:rPr>
        <w:t xml:space="preserve"> series of five</w:t>
      </w:r>
      <w:r>
        <w:rPr>
          <w:lang w:val="en-GB"/>
        </w:rPr>
        <w:t xml:space="preserve"> contractions </w:t>
      </w:r>
      <w:r w:rsidR="00B24E0F">
        <w:rPr>
          <w:lang w:val="en-GB"/>
        </w:rPr>
        <w:t>ha</w:t>
      </w:r>
      <w:r w:rsidR="00A8721F">
        <w:rPr>
          <w:lang w:val="en-GB"/>
        </w:rPr>
        <w:t>v</w:t>
      </w:r>
      <w:r w:rsidR="00B24E0F">
        <w:rPr>
          <w:lang w:val="en-GB"/>
        </w:rPr>
        <w:t>e been</w:t>
      </w:r>
      <w:r>
        <w:rPr>
          <w:lang w:val="en-GB"/>
        </w:rPr>
        <w:t xml:space="preserve"> recorded for each muscle group, five </w:t>
      </w:r>
      <w:r w:rsidR="00D14E91">
        <w:rPr>
          <w:lang w:val="en-GB"/>
        </w:rPr>
        <w:t xml:space="preserve">series </w:t>
      </w:r>
      <w:r>
        <w:rPr>
          <w:lang w:val="en-GB"/>
        </w:rPr>
        <w:t xml:space="preserve">measuring the signal when the contraction </w:t>
      </w:r>
      <w:r w:rsidR="00B24E0F">
        <w:rPr>
          <w:lang w:val="en-GB"/>
        </w:rPr>
        <w:t>is</w:t>
      </w:r>
      <w:r>
        <w:rPr>
          <w:lang w:val="en-GB"/>
        </w:rPr>
        <w:t xml:space="preserve"> intended and five, when the contraction </w:t>
      </w:r>
      <w:r w:rsidR="00B24E0F">
        <w:rPr>
          <w:lang w:val="en-GB"/>
        </w:rPr>
        <w:t>is a result of</w:t>
      </w:r>
      <w:r>
        <w:rPr>
          <w:lang w:val="en-GB"/>
        </w:rPr>
        <w:t xml:space="preserve"> the other muscle group activation.</w:t>
      </w:r>
      <w:r w:rsidR="00E63DF3">
        <w:rPr>
          <w:lang w:val="en-GB"/>
        </w:rPr>
        <w:t xml:space="preserve"> </w:t>
      </w:r>
      <w:r w:rsidR="00D14E91">
        <w:rPr>
          <w:lang w:val="en-GB"/>
        </w:rPr>
        <w:t xml:space="preserve">That is, a series of intended contractions of the forearm was performed and the signals obtained from the forearm (voluntary contractions) and from the biceps (involuntary contractions) were recorded. The process was repeated but contracting the biceps voluntarily and the forearm, involuntarily. </w:t>
      </w:r>
      <w:r w:rsidR="00E63DF3">
        <w:rPr>
          <w:lang w:val="en-GB"/>
        </w:rPr>
        <w:t>T</w:t>
      </w:r>
      <w:r>
        <w:rPr>
          <w:lang w:val="en-GB"/>
        </w:rPr>
        <w:t xml:space="preserve">he top five </w:t>
      </w:r>
      <w:r w:rsidR="00D14E91">
        <w:rPr>
          <w:lang w:val="en-GB"/>
        </w:rPr>
        <w:t xml:space="preserve">measurements </w:t>
      </w:r>
      <w:r w:rsidR="00B24E0F">
        <w:rPr>
          <w:lang w:val="en-GB"/>
        </w:rPr>
        <w:t>have been</w:t>
      </w:r>
      <w:r>
        <w:rPr>
          <w:lang w:val="en-GB"/>
        </w:rPr>
        <w:t xml:space="preserve"> selected</w:t>
      </w:r>
      <w:r w:rsidR="00E63DF3">
        <w:rPr>
          <w:lang w:val="en-GB"/>
        </w:rPr>
        <w:t xml:space="preserve"> for each </w:t>
      </w:r>
      <w:r w:rsidR="00D14E91">
        <w:rPr>
          <w:lang w:val="en-GB"/>
        </w:rPr>
        <w:t>series</w:t>
      </w:r>
      <w:r w:rsidR="00E63DF3">
        <w:rPr>
          <w:lang w:val="en-GB"/>
        </w:rPr>
        <w:t>, resulting in the top twenty-five values</w:t>
      </w:r>
      <w:r>
        <w:rPr>
          <w:lang w:val="en-GB"/>
        </w:rPr>
        <w:t xml:space="preserve"> which represent the maximum contraction values</w:t>
      </w:r>
      <w:r w:rsidR="00E63DF3">
        <w:rPr>
          <w:lang w:val="en-GB"/>
        </w:rPr>
        <w:t xml:space="preserve"> for voluntary and involuntary contraction</w:t>
      </w:r>
      <w:r w:rsidR="002B3F7C">
        <w:rPr>
          <w:lang w:val="en-GB"/>
        </w:rPr>
        <w:t>s</w:t>
      </w:r>
      <w:r w:rsidR="00E63DF3">
        <w:rPr>
          <w:lang w:val="en-GB"/>
        </w:rPr>
        <w:t xml:space="preserve">. The mean of </w:t>
      </w:r>
      <w:r w:rsidR="00AE0E02">
        <w:rPr>
          <w:lang w:val="en-GB"/>
        </w:rPr>
        <w:t xml:space="preserve">these twenty-five </w:t>
      </w:r>
      <w:r w:rsidR="002B3F7C">
        <w:rPr>
          <w:lang w:val="en-GB"/>
        </w:rPr>
        <w:t xml:space="preserve">measurements </w:t>
      </w:r>
      <w:r w:rsidR="00CB0C93">
        <w:rPr>
          <w:lang w:val="en-GB"/>
        </w:rPr>
        <w:t>has been</w:t>
      </w:r>
      <w:r w:rsidR="00E63DF3">
        <w:rPr>
          <w:lang w:val="en-GB"/>
        </w:rPr>
        <w:t xml:space="preserve"> obtained and compared. </w:t>
      </w:r>
      <w:r w:rsidR="00E63DF3" w:rsidRPr="00CB0C93">
        <w:rPr>
          <w:lang w:val="en-GB"/>
        </w:rPr>
        <w:t>Th</w:t>
      </w:r>
      <w:r w:rsidR="00A8721F">
        <w:rPr>
          <w:lang w:val="en-GB"/>
        </w:rPr>
        <w:t>is test was carried out by a single healthy user. The</w:t>
      </w:r>
      <w:r w:rsidR="00E63DF3" w:rsidRPr="00CB0C93">
        <w:rPr>
          <w:lang w:val="en-GB"/>
        </w:rPr>
        <w:t xml:space="preserve"> results can be seen in Table 1.</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7"/>
        <w:gridCol w:w="2693"/>
      </w:tblGrid>
      <w:tr w:rsidR="00E63DF3" w:rsidRPr="00D92766" w14:paraId="4EBCF69D" w14:textId="77777777" w:rsidTr="002135F7">
        <w:trPr>
          <w:trHeight w:val="440"/>
        </w:trPr>
        <w:tc>
          <w:tcPr>
            <w:tcW w:w="1877" w:type="dxa"/>
            <w:tcBorders>
              <w:top w:val="double" w:sz="4" w:space="0" w:color="auto"/>
              <w:left w:val="nil"/>
              <w:bottom w:val="single" w:sz="6" w:space="0" w:color="auto"/>
              <w:right w:val="nil"/>
            </w:tcBorders>
            <w:vAlign w:val="center"/>
          </w:tcPr>
          <w:p w14:paraId="4376CC8A" w14:textId="77777777" w:rsidR="00E63DF3" w:rsidRPr="00E63DF3" w:rsidRDefault="00E63DF3" w:rsidP="000E578D">
            <w:pPr>
              <w:rPr>
                <w:lang w:val="en-GB"/>
              </w:rPr>
            </w:pPr>
            <w:r w:rsidRPr="00E63DF3">
              <w:rPr>
                <w:lang w:val="en-GB"/>
              </w:rPr>
              <w:t>Signal</w:t>
            </w:r>
          </w:p>
        </w:tc>
        <w:tc>
          <w:tcPr>
            <w:tcW w:w="2693" w:type="dxa"/>
            <w:tcBorders>
              <w:top w:val="double" w:sz="4" w:space="0" w:color="auto"/>
              <w:left w:val="nil"/>
              <w:bottom w:val="single" w:sz="6" w:space="0" w:color="auto"/>
              <w:right w:val="nil"/>
            </w:tcBorders>
            <w:vAlign w:val="center"/>
          </w:tcPr>
          <w:p w14:paraId="3F9192E3" w14:textId="2FC6F711" w:rsidR="00E63DF3" w:rsidRPr="00E63DF3" w:rsidRDefault="002135F7" w:rsidP="00154361">
            <w:pPr>
              <w:jc w:val="center"/>
              <w:rPr>
                <w:lang w:val="en-GB"/>
              </w:rPr>
            </w:pPr>
            <w:r>
              <w:rPr>
                <w:lang w:val="en-GB"/>
              </w:rPr>
              <w:t>T</w:t>
            </w:r>
            <w:r w:rsidR="00E63DF3" w:rsidRPr="00E63DF3">
              <w:rPr>
                <w:lang w:val="en-GB"/>
              </w:rPr>
              <w:t xml:space="preserve">op 25 </w:t>
            </w:r>
            <w:r w:rsidR="00CB0C93">
              <w:rPr>
                <w:lang w:val="en-GB"/>
              </w:rPr>
              <w:t>values</w:t>
            </w:r>
            <w:r>
              <w:rPr>
                <w:lang w:val="en-GB"/>
              </w:rPr>
              <w:t xml:space="preserve"> mean</w:t>
            </w:r>
          </w:p>
        </w:tc>
      </w:tr>
      <w:tr w:rsidR="00E63DF3" w:rsidRPr="00D92766" w14:paraId="0B948BDB" w14:textId="77777777" w:rsidTr="002135F7">
        <w:tc>
          <w:tcPr>
            <w:tcW w:w="1877" w:type="dxa"/>
            <w:tcBorders>
              <w:top w:val="nil"/>
              <w:left w:val="nil"/>
              <w:bottom w:val="nil"/>
              <w:right w:val="nil"/>
            </w:tcBorders>
          </w:tcPr>
          <w:p w14:paraId="424DD14F" w14:textId="77777777" w:rsidR="00E63DF3" w:rsidRPr="00E63DF3" w:rsidRDefault="002135F7" w:rsidP="000E578D">
            <w:pPr>
              <w:rPr>
                <w:lang w:val="en-GB"/>
              </w:rPr>
            </w:pPr>
            <w:r>
              <w:rPr>
                <w:lang w:val="en-GB"/>
              </w:rPr>
              <w:t>Voluntary</w:t>
            </w:r>
            <w:r w:rsidR="00E63DF3" w:rsidRPr="00E63DF3">
              <w:rPr>
                <w:lang w:val="en-GB"/>
              </w:rPr>
              <w:t xml:space="preserve"> forearm</w:t>
            </w:r>
          </w:p>
        </w:tc>
        <w:tc>
          <w:tcPr>
            <w:tcW w:w="2693" w:type="dxa"/>
            <w:tcBorders>
              <w:top w:val="nil"/>
              <w:left w:val="nil"/>
              <w:bottom w:val="nil"/>
              <w:right w:val="nil"/>
            </w:tcBorders>
          </w:tcPr>
          <w:p w14:paraId="3E63893C" w14:textId="77777777" w:rsidR="00E63DF3" w:rsidRPr="00E63DF3" w:rsidRDefault="00E63DF3" w:rsidP="00154361">
            <w:pPr>
              <w:jc w:val="center"/>
              <w:rPr>
                <w:lang w:val="en-GB"/>
              </w:rPr>
            </w:pPr>
            <w:r w:rsidRPr="00E63DF3">
              <w:rPr>
                <w:lang w:val="en-GB"/>
              </w:rPr>
              <w:t>180.6</w:t>
            </w:r>
          </w:p>
        </w:tc>
      </w:tr>
      <w:tr w:rsidR="00E63DF3" w:rsidRPr="00D92766" w14:paraId="0606755E" w14:textId="77777777" w:rsidTr="002135F7">
        <w:tc>
          <w:tcPr>
            <w:tcW w:w="1877" w:type="dxa"/>
            <w:tcBorders>
              <w:top w:val="nil"/>
              <w:left w:val="nil"/>
              <w:bottom w:val="nil"/>
              <w:right w:val="nil"/>
            </w:tcBorders>
          </w:tcPr>
          <w:p w14:paraId="5CC607DB" w14:textId="77777777" w:rsidR="00E63DF3" w:rsidRPr="00E63DF3" w:rsidRDefault="002135F7" w:rsidP="000E578D">
            <w:pPr>
              <w:rPr>
                <w:lang w:val="en-GB"/>
              </w:rPr>
            </w:pPr>
            <w:r>
              <w:rPr>
                <w:lang w:val="en-GB"/>
              </w:rPr>
              <w:t>Involuntary</w:t>
            </w:r>
            <w:r w:rsidR="00E63DF3" w:rsidRPr="00E63DF3">
              <w:rPr>
                <w:lang w:val="en-GB"/>
              </w:rPr>
              <w:t xml:space="preserve"> forearm</w:t>
            </w:r>
          </w:p>
        </w:tc>
        <w:tc>
          <w:tcPr>
            <w:tcW w:w="2693" w:type="dxa"/>
            <w:tcBorders>
              <w:top w:val="nil"/>
              <w:left w:val="nil"/>
              <w:bottom w:val="nil"/>
              <w:right w:val="nil"/>
            </w:tcBorders>
          </w:tcPr>
          <w:p w14:paraId="34283859" w14:textId="77777777" w:rsidR="00E63DF3" w:rsidRPr="00E63DF3" w:rsidRDefault="00E63DF3" w:rsidP="00154361">
            <w:pPr>
              <w:jc w:val="center"/>
              <w:rPr>
                <w:lang w:val="en-GB"/>
              </w:rPr>
            </w:pPr>
            <w:r w:rsidRPr="00E63DF3">
              <w:rPr>
                <w:lang w:val="en-GB"/>
              </w:rPr>
              <w:t>63.28</w:t>
            </w:r>
          </w:p>
        </w:tc>
      </w:tr>
      <w:tr w:rsidR="00E63DF3" w:rsidRPr="00D92766" w14:paraId="1F21A191" w14:textId="77777777" w:rsidTr="002135F7">
        <w:tc>
          <w:tcPr>
            <w:tcW w:w="1877" w:type="dxa"/>
            <w:tcBorders>
              <w:top w:val="nil"/>
              <w:left w:val="nil"/>
              <w:bottom w:val="nil"/>
              <w:right w:val="nil"/>
            </w:tcBorders>
          </w:tcPr>
          <w:p w14:paraId="40D1521E" w14:textId="77777777" w:rsidR="00E63DF3" w:rsidRPr="00E63DF3" w:rsidRDefault="002135F7" w:rsidP="000E578D">
            <w:pPr>
              <w:rPr>
                <w:lang w:val="en-GB"/>
              </w:rPr>
            </w:pPr>
            <w:r>
              <w:rPr>
                <w:lang w:val="en-GB"/>
              </w:rPr>
              <w:t>Voluntary</w:t>
            </w:r>
            <w:r w:rsidR="00E63DF3" w:rsidRPr="00E63DF3">
              <w:rPr>
                <w:lang w:val="en-GB"/>
              </w:rPr>
              <w:t xml:space="preserve"> biceps</w:t>
            </w:r>
          </w:p>
        </w:tc>
        <w:tc>
          <w:tcPr>
            <w:tcW w:w="2693" w:type="dxa"/>
            <w:tcBorders>
              <w:top w:val="nil"/>
              <w:left w:val="nil"/>
              <w:bottom w:val="nil"/>
              <w:right w:val="nil"/>
            </w:tcBorders>
          </w:tcPr>
          <w:p w14:paraId="394820DD" w14:textId="77777777" w:rsidR="00E63DF3" w:rsidRPr="00E63DF3" w:rsidRDefault="00E63DF3" w:rsidP="00154361">
            <w:pPr>
              <w:jc w:val="center"/>
              <w:rPr>
                <w:lang w:val="en-GB"/>
              </w:rPr>
            </w:pPr>
            <w:r w:rsidRPr="00E63DF3">
              <w:rPr>
                <w:lang w:val="en-GB"/>
              </w:rPr>
              <w:t>386.16</w:t>
            </w:r>
          </w:p>
        </w:tc>
      </w:tr>
      <w:tr w:rsidR="00E63DF3" w:rsidRPr="00D92766" w14:paraId="329DADC6" w14:textId="77777777" w:rsidTr="002135F7">
        <w:tc>
          <w:tcPr>
            <w:tcW w:w="1877" w:type="dxa"/>
            <w:tcBorders>
              <w:top w:val="nil"/>
              <w:left w:val="nil"/>
              <w:bottom w:val="double" w:sz="4" w:space="0" w:color="auto"/>
              <w:right w:val="nil"/>
            </w:tcBorders>
          </w:tcPr>
          <w:p w14:paraId="68400500" w14:textId="77777777" w:rsidR="00E63DF3" w:rsidRPr="00E63DF3" w:rsidRDefault="002135F7" w:rsidP="000E578D">
            <w:pPr>
              <w:rPr>
                <w:lang w:val="en-GB"/>
              </w:rPr>
            </w:pPr>
            <w:r>
              <w:rPr>
                <w:lang w:val="en-GB"/>
              </w:rPr>
              <w:t>Involuntary</w:t>
            </w:r>
            <w:r w:rsidR="00E63DF3" w:rsidRPr="00E63DF3">
              <w:rPr>
                <w:lang w:val="en-GB"/>
              </w:rPr>
              <w:t xml:space="preserve"> biceps</w:t>
            </w:r>
          </w:p>
        </w:tc>
        <w:tc>
          <w:tcPr>
            <w:tcW w:w="2693" w:type="dxa"/>
            <w:tcBorders>
              <w:top w:val="nil"/>
              <w:left w:val="nil"/>
              <w:bottom w:val="double" w:sz="4" w:space="0" w:color="auto"/>
              <w:right w:val="nil"/>
            </w:tcBorders>
          </w:tcPr>
          <w:p w14:paraId="7B0CBC38" w14:textId="77777777" w:rsidR="00E63DF3" w:rsidRPr="00E63DF3" w:rsidRDefault="00E63DF3" w:rsidP="00154361">
            <w:pPr>
              <w:jc w:val="center"/>
              <w:rPr>
                <w:lang w:val="en-GB"/>
              </w:rPr>
            </w:pPr>
            <w:r w:rsidRPr="00E63DF3">
              <w:rPr>
                <w:lang w:val="en-GB"/>
              </w:rPr>
              <w:t>265</w:t>
            </w:r>
          </w:p>
        </w:tc>
      </w:tr>
    </w:tbl>
    <w:p w14:paraId="66206177" w14:textId="77777777" w:rsidR="002122A8" w:rsidRPr="004313F6" w:rsidRDefault="002122A8" w:rsidP="002122A8">
      <w:pPr>
        <w:pStyle w:val="Descripcin"/>
        <w:jc w:val="center"/>
        <w:rPr>
          <w:i/>
          <w:sz w:val="18"/>
          <w:lang w:val="en-GB"/>
        </w:rPr>
      </w:pPr>
      <w:r>
        <w:rPr>
          <w:i/>
          <w:sz w:val="18"/>
          <w:lang w:val="en-GB"/>
        </w:rPr>
        <w:t>Table</w:t>
      </w:r>
      <w:r w:rsidRPr="004313F6">
        <w:rPr>
          <w:i/>
          <w:sz w:val="18"/>
          <w:lang w:val="en-GB"/>
        </w:rPr>
        <w:t xml:space="preserve"> </w:t>
      </w:r>
      <w:r w:rsidRPr="002122A8">
        <w:rPr>
          <w:i/>
          <w:sz w:val="18"/>
          <w:lang w:val="en-GB"/>
        </w:rPr>
        <w:t>1</w:t>
      </w:r>
      <w:r w:rsidRPr="004313F6">
        <w:rPr>
          <w:i/>
          <w:sz w:val="18"/>
          <w:lang w:val="en-GB"/>
        </w:rPr>
        <w:t xml:space="preserve">. </w:t>
      </w:r>
      <w:r>
        <w:rPr>
          <w:b w:val="0"/>
          <w:i/>
          <w:sz w:val="18"/>
          <w:lang w:val="en-GB"/>
        </w:rPr>
        <w:t xml:space="preserve">Results from the comparison of the </w:t>
      </w:r>
      <w:r w:rsidR="002135F7">
        <w:rPr>
          <w:b w:val="0"/>
          <w:i/>
          <w:sz w:val="18"/>
          <w:lang w:val="en-GB"/>
        </w:rPr>
        <w:t xml:space="preserve">top mean </w:t>
      </w:r>
      <w:r>
        <w:rPr>
          <w:b w:val="0"/>
          <w:i/>
          <w:sz w:val="18"/>
          <w:lang w:val="en-GB"/>
        </w:rPr>
        <w:t xml:space="preserve">signals obtained when a </w:t>
      </w:r>
      <w:r w:rsidR="002135F7">
        <w:rPr>
          <w:b w:val="0"/>
          <w:i/>
          <w:sz w:val="18"/>
          <w:lang w:val="en-GB"/>
        </w:rPr>
        <w:t>voluntary</w:t>
      </w:r>
      <w:r>
        <w:rPr>
          <w:b w:val="0"/>
          <w:i/>
          <w:sz w:val="18"/>
          <w:lang w:val="en-GB"/>
        </w:rPr>
        <w:t xml:space="preserve"> and </w:t>
      </w:r>
      <w:r w:rsidR="002135F7">
        <w:rPr>
          <w:b w:val="0"/>
          <w:i/>
          <w:sz w:val="18"/>
          <w:lang w:val="en-GB"/>
        </w:rPr>
        <w:t>involuntary</w:t>
      </w:r>
      <w:r>
        <w:rPr>
          <w:b w:val="0"/>
          <w:i/>
          <w:sz w:val="18"/>
          <w:lang w:val="en-GB"/>
        </w:rPr>
        <w:t xml:space="preserve"> contraction of each muscle group is recorded. </w:t>
      </w:r>
    </w:p>
    <w:p w14:paraId="0347F896" w14:textId="297FA6DE" w:rsidR="00E63DF3" w:rsidRDefault="002135F7" w:rsidP="00963736">
      <w:pPr>
        <w:rPr>
          <w:lang w:val="en-GB"/>
        </w:rPr>
      </w:pPr>
      <w:r>
        <w:rPr>
          <w:lang w:val="en-GB"/>
        </w:rPr>
        <w:t>We can see that there is a noticeable difference between the values of an active and a passive contraction of each muscle group.</w:t>
      </w:r>
      <w:r w:rsidR="00780715">
        <w:rPr>
          <w:lang w:val="en-GB"/>
        </w:rPr>
        <w:t xml:space="preserve"> Since the forearm contraction is exerted by pressing the hand, the use of </w:t>
      </w:r>
      <w:r w:rsidR="00B41F97">
        <w:rPr>
          <w:lang w:val="en-GB"/>
        </w:rPr>
        <w:t xml:space="preserve">a </w:t>
      </w:r>
      <w:r w:rsidR="00780715">
        <w:rPr>
          <w:lang w:val="en-GB"/>
        </w:rPr>
        <w:t>force sensitive resistor</w:t>
      </w:r>
      <w:r w:rsidR="00B41F97">
        <w:rPr>
          <w:lang w:val="en-GB"/>
        </w:rPr>
        <w:t xml:space="preserve"> located in the palm</w:t>
      </w:r>
      <w:r w:rsidR="00780715">
        <w:rPr>
          <w:lang w:val="en-GB"/>
        </w:rPr>
        <w:t xml:space="preserve"> was considered. However, after seeing that the EMG </w:t>
      </w:r>
      <w:r w:rsidR="00B41F97">
        <w:rPr>
          <w:lang w:val="en-GB"/>
        </w:rPr>
        <w:t>signal would suffice</w:t>
      </w:r>
      <w:r w:rsidR="00780715">
        <w:rPr>
          <w:lang w:val="en-GB"/>
        </w:rPr>
        <w:t>, this possibility was dismissed.</w:t>
      </w:r>
    </w:p>
    <w:p w14:paraId="213165D2" w14:textId="156E4F15" w:rsidR="00EF7C3C" w:rsidRDefault="00EF7C3C" w:rsidP="00963736">
      <w:pPr>
        <w:rPr>
          <w:lang w:val="en-GB"/>
        </w:rPr>
      </w:pPr>
      <w:r>
        <w:rPr>
          <w:lang w:val="en-GB"/>
        </w:rPr>
        <w:t xml:space="preserve">The previous procedure has been implemented in an algorithm and is performed every time the user turns </w:t>
      </w:r>
      <w:r w:rsidR="002B3F7C">
        <w:rPr>
          <w:lang w:val="en-GB"/>
        </w:rPr>
        <w:t>o</w:t>
      </w:r>
      <w:r>
        <w:rPr>
          <w:lang w:val="en-GB"/>
        </w:rPr>
        <w:t>n the orthosis</w:t>
      </w:r>
      <w:r w:rsidR="002B3F7C">
        <w:rPr>
          <w:lang w:val="en-GB"/>
        </w:rPr>
        <w:t xml:space="preserve"> as a setup step</w:t>
      </w:r>
      <w:r>
        <w:rPr>
          <w:lang w:val="en-GB"/>
        </w:rPr>
        <w:t xml:space="preserve">. </w:t>
      </w:r>
      <w:r w:rsidR="002B3F7C">
        <w:rPr>
          <w:lang w:val="en-GB"/>
        </w:rPr>
        <w:t xml:space="preserve">The only difference is that, instead of five series of five contractions for each type of contraction (voluntary and involuntary), only one series of five contractions is recorded. This has been done to speed up the process. </w:t>
      </w:r>
      <w:r>
        <w:rPr>
          <w:lang w:val="en-GB"/>
        </w:rPr>
        <w:t xml:space="preserve">This way, the threshold values are automatically adapted to the user in question and the </w:t>
      </w:r>
      <w:proofErr w:type="gramStart"/>
      <w:r>
        <w:rPr>
          <w:lang w:val="en-GB"/>
        </w:rPr>
        <w:t>particular disposition</w:t>
      </w:r>
      <w:proofErr w:type="gramEnd"/>
      <w:r>
        <w:rPr>
          <w:lang w:val="en-GB"/>
        </w:rPr>
        <w:t xml:space="preserve"> of the electrodes, which may change between sessions. </w:t>
      </w:r>
    </w:p>
    <w:p w14:paraId="7B184A9C" w14:textId="34D5D408" w:rsidR="00963736" w:rsidRPr="005930AD" w:rsidRDefault="005D43E6" w:rsidP="00963736">
      <w:pPr>
        <w:rPr>
          <w:lang w:val="en-GB"/>
        </w:rPr>
      </w:pPr>
      <w:r>
        <w:rPr>
          <w:lang w:val="en-GB"/>
        </w:rPr>
        <w:t>The flexion/extension of the arm and the pronation/supination of the forearm are performed</w:t>
      </w:r>
      <w:r w:rsidR="005930AD">
        <w:rPr>
          <w:lang w:val="en-GB"/>
        </w:rPr>
        <w:t xml:space="preserve"> completely once a valid signal is read. </w:t>
      </w:r>
      <w:r w:rsidR="005930AD" w:rsidRPr="005930AD">
        <w:rPr>
          <w:lang w:val="en-GB"/>
        </w:rPr>
        <w:t xml:space="preserve">That is, the orthosis will conduct </w:t>
      </w:r>
      <w:r w:rsidR="0083241E">
        <w:rPr>
          <w:lang w:val="en-GB"/>
        </w:rPr>
        <w:t>the</w:t>
      </w:r>
      <w:r w:rsidR="005930AD" w:rsidRPr="005930AD">
        <w:rPr>
          <w:lang w:val="en-GB"/>
        </w:rPr>
        <w:t xml:space="preserve"> </w:t>
      </w:r>
      <w:r w:rsidR="0083241E">
        <w:rPr>
          <w:lang w:val="en-GB"/>
        </w:rPr>
        <w:t>whole</w:t>
      </w:r>
      <w:r w:rsidR="0083241E" w:rsidRPr="005930AD">
        <w:rPr>
          <w:lang w:val="en-GB"/>
        </w:rPr>
        <w:t xml:space="preserve"> </w:t>
      </w:r>
      <w:r w:rsidR="005930AD" w:rsidRPr="005930AD">
        <w:rPr>
          <w:lang w:val="en-GB"/>
        </w:rPr>
        <w:t>movement f</w:t>
      </w:r>
      <w:r w:rsidR="005930AD">
        <w:rPr>
          <w:lang w:val="en-GB"/>
        </w:rPr>
        <w:t>rom the starting to the end position with the need of only one contraction and will hold the</w:t>
      </w:r>
      <w:r w:rsidR="00F54631">
        <w:rPr>
          <w:lang w:val="en-GB"/>
        </w:rPr>
        <w:t xml:space="preserve"> final</w:t>
      </w:r>
      <w:r w:rsidR="005930AD">
        <w:rPr>
          <w:lang w:val="en-GB"/>
        </w:rPr>
        <w:t xml:space="preserve"> position. One contraction will result in one motion and another, in its opposed one. </w:t>
      </w:r>
      <w:r w:rsidR="005930AD" w:rsidRPr="005930AD">
        <w:rPr>
          <w:lang w:val="en-GB"/>
        </w:rPr>
        <w:t xml:space="preserve">This is done in order to avoid having to </w:t>
      </w:r>
      <w:r w:rsidR="005930AD">
        <w:rPr>
          <w:lang w:val="en-GB"/>
        </w:rPr>
        <w:t xml:space="preserve">maintain the muscle contracted throughout all the movement, allowing the </w:t>
      </w:r>
      <w:r w:rsidR="00F54631">
        <w:rPr>
          <w:lang w:val="en-GB"/>
        </w:rPr>
        <w:t>patient</w:t>
      </w:r>
      <w:r w:rsidR="005930AD">
        <w:rPr>
          <w:lang w:val="en-GB"/>
        </w:rPr>
        <w:t xml:space="preserve"> to relax and not to fatigue when the orthosis is flexed. </w:t>
      </w:r>
    </w:p>
    <w:p w14:paraId="6DF344BF" w14:textId="77777777" w:rsidR="00963736" w:rsidRPr="00D92766" w:rsidRDefault="00963736" w:rsidP="00963736">
      <w:pPr>
        <w:pStyle w:val="Ttulo1"/>
        <w:rPr>
          <w:lang w:val="es-ES"/>
        </w:rPr>
      </w:pPr>
      <w:proofErr w:type="spellStart"/>
      <w:r>
        <w:rPr>
          <w:lang w:val="es-ES"/>
        </w:rPr>
        <w:t>Results</w:t>
      </w:r>
      <w:proofErr w:type="spellEnd"/>
    </w:p>
    <w:p w14:paraId="4B51377B" w14:textId="42444770" w:rsidR="00400B17" w:rsidRDefault="00222168" w:rsidP="00963736">
      <w:pPr>
        <w:rPr>
          <w:lang w:val="en-GB"/>
        </w:rPr>
      </w:pPr>
      <w:r w:rsidRPr="00625F3B">
        <w:rPr>
          <w:lang w:val="en-GB"/>
        </w:rPr>
        <w:t xml:space="preserve">The device </w:t>
      </w:r>
      <w:r>
        <w:rPr>
          <w:lang w:val="en-GB"/>
        </w:rPr>
        <w:t>has been tested in three healthy male subjects (19, 22 and 53 years of age)</w:t>
      </w:r>
      <w:r w:rsidR="00410A7F">
        <w:rPr>
          <w:lang w:val="en-GB"/>
        </w:rPr>
        <w:t xml:space="preserve"> with similar arm lengths</w:t>
      </w:r>
      <w:r>
        <w:rPr>
          <w:lang w:val="en-GB"/>
        </w:rPr>
        <w:t xml:space="preserve">. Each subject was required to perform four voluntary contractions </w:t>
      </w:r>
      <w:r w:rsidR="009A2898">
        <w:rPr>
          <w:lang w:val="en-GB"/>
        </w:rPr>
        <w:t>of each</w:t>
      </w:r>
      <w:r>
        <w:rPr>
          <w:lang w:val="en-GB"/>
        </w:rPr>
        <w:t xml:space="preserve"> muscle group. The three patients were able to </w:t>
      </w:r>
      <w:r w:rsidR="009A2898">
        <w:rPr>
          <w:lang w:val="en-GB"/>
        </w:rPr>
        <w:t xml:space="preserve">use the orthosis correctly, </w:t>
      </w:r>
      <w:r w:rsidR="00400B17">
        <w:rPr>
          <w:lang w:val="en-GB"/>
        </w:rPr>
        <w:t>interact</w:t>
      </w:r>
      <w:r w:rsidR="009A2898">
        <w:rPr>
          <w:lang w:val="en-GB"/>
        </w:rPr>
        <w:t xml:space="preserve">ing </w:t>
      </w:r>
      <w:r w:rsidR="00400B17">
        <w:rPr>
          <w:lang w:val="en-GB"/>
        </w:rPr>
        <w:t>with</w:t>
      </w:r>
      <w:r>
        <w:rPr>
          <w:lang w:val="en-GB"/>
        </w:rPr>
        <w:t xml:space="preserve"> the targeted servomotor without activating the </w:t>
      </w:r>
      <w:r w:rsidR="00400B17">
        <w:rPr>
          <w:lang w:val="en-GB"/>
        </w:rPr>
        <w:t xml:space="preserve">other one. </w:t>
      </w:r>
    </w:p>
    <w:p w14:paraId="28A150E5" w14:textId="01EA5292" w:rsidR="00963736" w:rsidRPr="00625F3B" w:rsidRDefault="00400B17" w:rsidP="00963736">
      <w:pPr>
        <w:rPr>
          <w:b/>
          <w:lang w:val="en-GB"/>
        </w:rPr>
      </w:pPr>
      <w:r>
        <w:rPr>
          <w:lang w:val="en-GB"/>
        </w:rPr>
        <w:t xml:space="preserve">Curiously, the rotation of the forearm worked better in the two younger subjects whereas the </w:t>
      </w:r>
      <w:r w:rsidR="00414AB2">
        <w:rPr>
          <w:lang w:val="en-GB"/>
        </w:rPr>
        <w:t xml:space="preserve">behaviour </w:t>
      </w:r>
      <w:r>
        <w:rPr>
          <w:lang w:val="en-GB"/>
        </w:rPr>
        <w:t>of the elbow</w:t>
      </w:r>
      <w:r w:rsidR="00414AB2">
        <w:rPr>
          <w:lang w:val="en-GB"/>
        </w:rPr>
        <w:t xml:space="preserve"> joint</w:t>
      </w:r>
      <w:r>
        <w:rPr>
          <w:lang w:val="en-GB"/>
        </w:rPr>
        <w:t xml:space="preserve"> did not change between </w:t>
      </w:r>
      <w:r w:rsidR="00414AB2">
        <w:rPr>
          <w:lang w:val="en-GB"/>
        </w:rPr>
        <w:t>participants</w:t>
      </w:r>
      <w:r>
        <w:rPr>
          <w:lang w:val="en-GB"/>
        </w:rPr>
        <w:t xml:space="preserve">. That is, </w:t>
      </w:r>
      <w:r w:rsidR="009A2898">
        <w:rPr>
          <w:lang w:val="en-GB"/>
        </w:rPr>
        <w:t xml:space="preserve">the </w:t>
      </w:r>
      <w:r>
        <w:rPr>
          <w:lang w:val="en-GB"/>
        </w:rPr>
        <w:t xml:space="preserve">orthosis had some difficulty carrying out the pronation/supination of the forearm of the older subject when compared to the other two. This is </w:t>
      </w:r>
      <w:proofErr w:type="gramStart"/>
      <w:r>
        <w:rPr>
          <w:lang w:val="en-GB"/>
        </w:rPr>
        <w:t>due to the fact that</w:t>
      </w:r>
      <w:proofErr w:type="gramEnd"/>
      <w:r>
        <w:rPr>
          <w:lang w:val="en-GB"/>
        </w:rPr>
        <w:t xml:space="preserve"> the forearm of the older subject is considerably thicker </w:t>
      </w:r>
      <w:r w:rsidR="00410A7F">
        <w:rPr>
          <w:lang w:val="en-GB"/>
        </w:rPr>
        <w:t xml:space="preserve">in its section closest to the elbow </w:t>
      </w:r>
      <w:r>
        <w:rPr>
          <w:lang w:val="en-GB"/>
        </w:rPr>
        <w:t>than those of the younger subjects. Because of this, piece B.1 is placed higher</w:t>
      </w:r>
      <w:r w:rsidR="00410A7F">
        <w:rPr>
          <w:lang w:val="en-GB"/>
        </w:rPr>
        <w:t xml:space="preserve"> in relation to B.3 and B.4</w:t>
      </w:r>
      <w:r w:rsidR="00414AB2">
        <w:rPr>
          <w:lang w:val="en-GB"/>
        </w:rPr>
        <w:t>,</w:t>
      </w:r>
      <w:r w:rsidR="00410A7F">
        <w:rPr>
          <w:lang w:val="en-GB"/>
        </w:rPr>
        <w:t xml:space="preserve"> </w:t>
      </w:r>
      <w:r w:rsidR="00414AB2">
        <w:rPr>
          <w:lang w:val="en-GB"/>
        </w:rPr>
        <w:t xml:space="preserve">resulting in </w:t>
      </w:r>
      <w:r w:rsidR="00410A7F">
        <w:rPr>
          <w:lang w:val="en-GB"/>
        </w:rPr>
        <w:t>strain upon B.2</w:t>
      </w:r>
      <w:r w:rsidR="00414AB2">
        <w:rPr>
          <w:lang w:val="en-GB"/>
        </w:rPr>
        <w:t xml:space="preserve"> and</w:t>
      </w:r>
      <w:r w:rsidR="00410A7F">
        <w:rPr>
          <w:lang w:val="en-GB"/>
        </w:rPr>
        <w:t xml:space="preserve"> affecting in the interaction of the gears. This can be solved by adjusting the height of B.3’s gear and B.4 arch. Since the structure of the whole orthosis is 3D printed and must be adapted to the </w:t>
      </w:r>
      <w:proofErr w:type="gramStart"/>
      <w:r w:rsidR="00410A7F">
        <w:rPr>
          <w:lang w:val="en-GB"/>
        </w:rPr>
        <w:t>particular length</w:t>
      </w:r>
      <w:proofErr w:type="gramEnd"/>
      <w:r w:rsidR="00410A7F">
        <w:rPr>
          <w:lang w:val="en-GB"/>
        </w:rPr>
        <w:t xml:space="preserve"> of the </w:t>
      </w:r>
      <w:r w:rsidR="009A2898">
        <w:rPr>
          <w:lang w:val="en-GB"/>
        </w:rPr>
        <w:t xml:space="preserve">upper limb </w:t>
      </w:r>
      <w:r w:rsidR="00410A7F">
        <w:rPr>
          <w:lang w:val="en-GB"/>
        </w:rPr>
        <w:t>of each patient, this modifications in B.3 and B.4 can easily be taken into account to avoid this issue.</w:t>
      </w:r>
    </w:p>
    <w:p w14:paraId="4FA91E42" w14:textId="77777777" w:rsidR="00963736" w:rsidRPr="00D92766" w:rsidRDefault="00963736" w:rsidP="00963736">
      <w:pPr>
        <w:pStyle w:val="Ttulo1"/>
        <w:rPr>
          <w:lang w:val="es-ES"/>
        </w:rPr>
      </w:pPr>
      <w:r w:rsidRPr="00625F3B">
        <w:rPr>
          <w:lang w:val="en-GB"/>
        </w:rPr>
        <w:t>Conclusions</w:t>
      </w:r>
    </w:p>
    <w:p w14:paraId="0DF383A6" w14:textId="53C3C98F" w:rsidR="00154361" w:rsidRDefault="002706ED" w:rsidP="00963736">
      <w:pPr>
        <w:rPr>
          <w:ins w:id="7" w:author="Mariano Martinez" w:date="2019-01-28T17:12:00Z"/>
          <w:lang w:val="en-GB"/>
        </w:rPr>
      </w:pPr>
      <w:r w:rsidRPr="002706ED">
        <w:rPr>
          <w:lang w:val="en-GB"/>
        </w:rPr>
        <w:t xml:space="preserve">The objective of the </w:t>
      </w:r>
      <w:r w:rsidR="002850D8" w:rsidRPr="002706ED">
        <w:rPr>
          <w:lang w:val="en-GB"/>
        </w:rPr>
        <w:t>p</w:t>
      </w:r>
      <w:r w:rsidR="002850D8">
        <w:rPr>
          <w:lang w:val="en-GB"/>
        </w:rPr>
        <w:t>roject</w:t>
      </w:r>
      <w:r>
        <w:rPr>
          <w:lang w:val="en-GB"/>
        </w:rPr>
        <w:t xml:space="preserve"> has been fulfilled. The previous orthosis model has been improved by the addition of a completely new </w:t>
      </w:r>
      <w:r w:rsidR="009A2898">
        <w:rPr>
          <w:lang w:val="en-GB"/>
        </w:rPr>
        <w:t xml:space="preserve">rotation </w:t>
      </w:r>
      <w:r>
        <w:rPr>
          <w:lang w:val="en-GB"/>
        </w:rPr>
        <w:t>mechanism that allows for the pronation and supination of the forearm</w:t>
      </w:r>
      <w:ins w:id="8" w:author="Mariano Martinez" w:date="2019-01-28T17:14:00Z">
        <w:r w:rsidR="00154361">
          <w:rPr>
            <w:lang w:val="en-GB"/>
          </w:rPr>
          <w:t>.</w:t>
        </w:r>
      </w:ins>
    </w:p>
    <w:p w14:paraId="06C252DB" w14:textId="19185C27" w:rsidR="00154361" w:rsidRDefault="00687483" w:rsidP="00963736">
      <w:pPr>
        <w:rPr>
          <w:lang w:val="en-GB"/>
        </w:rPr>
      </w:pPr>
      <w:r>
        <w:rPr>
          <w:lang w:val="en-GB"/>
        </w:rPr>
        <w:t xml:space="preserve">The new mechanism is controlled </w:t>
      </w:r>
      <w:r w:rsidR="008A33AF">
        <w:rPr>
          <w:lang w:val="en-GB"/>
        </w:rPr>
        <w:t>using</w:t>
      </w:r>
      <w:r>
        <w:rPr>
          <w:lang w:val="en-GB"/>
        </w:rPr>
        <w:t xml:space="preserve"> EMG signals and it has been tested that it can be use</w:t>
      </w:r>
      <w:r w:rsidR="00F54631">
        <w:rPr>
          <w:lang w:val="en-GB"/>
        </w:rPr>
        <w:t>d</w:t>
      </w:r>
      <w:r>
        <w:rPr>
          <w:lang w:val="en-GB"/>
        </w:rPr>
        <w:t xml:space="preserve"> simultaneously with the other joint mechanism, without both signals interfering</w:t>
      </w:r>
      <w:r w:rsidR="00F54631">
        <w:rPr>
          <w:lang w:val="en-GB"/>
        </w:rPr>
        <w:t xml:space="preserve"> with</w:t>
      </w:r>
      <w:r>
        <w:rPr>
          <w:lang w:val="en-GB"/>
        </w:rPr>
        <w:t xml:space="preserve"> </w:t>
      </w:r>
      <w:r w:rsidR="00F54631">
        <w:rPr>
          <w:lang w:val="en-GB"/>
        </w:rPr>
        <w:t>each other</w:t>
      </w:r>
      <w:r>
        <w:rPr>
          <w:lang w:val="en-GB"/>
        </w:rPr>
        <w:t>.</w:t>
      </w:r>
      <w:r w:rsidR="00485F62">
        <w:rPr>
          <w:lang w:val="en-GB"/>
        </w:rPr>
        <w:t xml:space="preserve"> An image of </w:t>
      </w:r>
      <w:proofErr w:type="gramStart"/>
      <w:r w:rsidR="00485F62">
        <w:rPr>
          <w:lang w:val="en-GB"/>
        </w:rPr>
        <w:t>the final result</w:t>
      </w:r>
      <w:proofErr w:type="gramEnd"/>
      <w:r w:rsidR="00485F62">
        <w:rPr>
          <w:lang w:val="en-GB"/>
        </w:rPr>
        <w:t xml:space="preserve"> can be seen in Figure 5.</w:t>
      </w:r>
    </w:p>
    <w:p w14:paraId="605C6F0B" w14:textId="42A427FD" w:rsidR="00485F62" w:rsidRDefault="00485F62" w:rsidP="00485F62">
      <w:pPr>
        <w:jc w:val="center"/>
        <w:rPr>
          <w:b/>
          <w:lang w:val="en-GB"/>
        </w:rPr>
      </w:pPr>
      <w:r>
        <w:rPr>
          <w:b/>
          <w:noProof/>
          <w:lang w:val="en-GB"/>
        </w:rPr>
        <w:drawing>
          <wp:inline distT="0" distB="0" distL="0" distR="0" wp14:anchorId="4E50EDB8" wp14:editId="3D16C0B1">
            <wp:extent cx="2955042" cy="1664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thosis-final.JPG"/>
                    <pic:cNvPicPr/>
                  </pic:nvPicPr>
                  <pic:blipFill rotWithShape="1">
                    <a:blip r:embed="rId16" cstate="print">
                      <a:extLst>
                        <a:ext uri="{28A0092B-C50C-407E-A947-70E740481C1C}">
                          <a14:useLocalDpi xmlns:a14="http://schemas.microsoft.com/office/drawing/2010/main" val="0"/>
                        </a:ext>
                      </a:extLst>
                    </a:blip>
                    <a:srcRect r="7613"/>
                    <a:stretch/>
                  </pic:blipFill>
                  <pic:spPr bwMode="auto">
                    <a:xfrm>
                      <a:off x="0" y="0"/>
                      <a:ext cx="2963849" cy="1669910"/>
                    </a:xfrm>
                    <a:prstGeom prst="rect">
                      <a:avLst/>
                    </a:prstGeom>
                    <a:ln>
                      <a:noFill/>
                    </a:ln>
                    <a:extLst>
                      <a:ext uri="{53640926-AAD7-44D8-BBD7-CCE9431645EC}">
                        <a14:shadowObscured xmlns:a14="http://schemas.microsoft.com/office/drawing/2010/main"/>
                      </a:ext>
                    </a:extLst>
                  </pic:spPr>
                </pic:pic>
              </a:graphicData>
            </a:graphic>
          </wp:inline>
        </w:drawing>
      </w:r>
    </w:p>
    <w:p w14:paraId="350AFB3A" w14:textId="77777777" w:rsidR="00061115" w:rsidRDefault="00485F62" w:rsidP="00485F62">
      <w:pPr>
        <w:pStyle w:val="Descripcin"/>
        <w:jc w:val="center"/>
        <w:rPr>
          <w:b w:val="0"/>
          <w:i/>
          <w:sz w:val="18"/>
          <w:lang w:val="en-GB"/>
        </w:rPr>
      </w:pPr>
      <w:r w:rsidRPr="00D64A1C">
        <w:rPr>
          <w:i/>
          <w:sz w:val="18"/>
          <w:lang w:val="en-GB"/>
        </w:rPr>
        <w:t xml:space="preserve">Figure </w:t>
      </w:r>
      <w:r>
        <w:rPr>
          <w:i/>
          <w:sz w:val="18"/>
          <w:lang w:val="en-GB"/>
        </w:rPr>
        <w:t>5</w:t>
      </w:r>
      <w:r w:rsidRPr="00D64A1C">
        <w:rPr>
          <w:i/>
          <w:sz w:val="18"/>
          <w:lang w:val="en-GB"/>
        </w:rPr>
        <w:t xml:space="preserve">. </w:t>
      </w:r>
      <w:r>
        <w:rPr>
          <w:b w:val="0"/>
          <w:i/>
          <w:sz w:val="18"/>
          <w:lang w:val="en-GB"/>
        </w:rPr>
        <w:t>Photograph of the new rotation movement taken during one of the tests</w:t>
      </w:r>
    </w:p>
    <w:p w14:paraId="0154B62B" w14:textId="314A1B20" w:rsidR="00061115" w:rsidRDefault="00061115" w:rsidP="00061115">
      <w:pPr>
        <w:rPr>
          <w:lang w:val="en-GB"/>
        </w:rPr>
      </w:pPr>
      <w:r>
        <w:rPr>
          <w:lang w:val="en-GB"/>
        </w:rPr>
        <w:lastRenderedPageBreak/>
        <w:t>Also, a new algorithm to obtain valid threshold values has been developed. These values, which need</w:t>
      </w:r>
      <w:r>
        <w:rPr>
          <w:lang w:val="en-GB"/>
        </w:rPr>
        <w:t xml:space="preserve"> </w:t>
      </w:r>
      <w:r>
        <w:rPr>
          <w:lang w:val="en-GB"/>
        </w:rPr>
        <w:t xml:space="preserve">to be surpassed </w:t>
      </w:r>
      <w:del w:id="9" w:author="Mariano Martinez" w:date="2019-01-28T17:19:00Z">
        <w:r w:rsidDel="00061115">
          <w:rPr>
            <w:lang w:val="en-GB"/>
          </w:rPr>
          <w:delText xml:space="preserve">to </w:delText>
        </w:r>
      </w:del>
      <w:r>
        <w:rPr>
          <w:lang w:val="en-GB"/>
        </w:rPr>
        <w:t>in order to</w:t>
      </w:r>
      <w:r>
        <w:rPr>
          <w:lang w:val="en-GB"/>
        </w:rPr>
        <w:t xml:space="preserve"> </w:t>
      </w:r>
      <w:r>
        <w:rPr>
          <w:lang w:val="en-GB"/>
        </w:rPr>
        <w:t>carry out</w:t>
      </w:r>
      <w:r>
        <w:rPr>
          <w:lang w:val="en-GB"/>
        </w:rPr>
        <w:t xml:space="preserve"> </w:t>
      </w:r>
      <w:r>
        <w:rPr>
          <w:lang w:val="en-GB"/>
        </w:rPr>
        <w:t>a movement, vary from patient to patient and between different electrode dispositions. Their automatic computation provides a fast setup process</w:t>
      </w:r>
      <w:ins w:id="10" w:author="Mariano Martinez" w:date="2019-01-28T17:16:00Z">
        <w:r>
          <w:rPr>
            <w:lang w:val="en-GB"/>
          </w:rPr>
          <w:t xml:space="preserve"> </w:t>
        </w:r>
      </w:ins>
      <w:del w:id="11" w:author="Mariano Martinez" w:date="2019-01-28T17:16:00Z">
        <w:r w:rsidDel="003B2AF9">
          <w:rPr>
            <w:lang w:val="en-GB"/>
          </w:rPr>
          <w:delText xml:space="preserve"> is fast </w:delText>
        </w:r>
      </w:del>
      <w:r>
        <w:rPr>
          <w:lang w:val="en-GB"/>
        </w:rPr>
        <w:t xml:space="preserve">and avoids having to perform additional </w:t>
      </w:r>
      <w:r w:rsidR="00EC173C">
        <w:rPr>
          <w:lang w:val="en-GB"/>
        </w:rPr>
        <w:t xml:space="preserve">configuration </w:t>
      </w:r>
      <w:bookmarkStart w:id="12" w:name="_GoBack"/>
      <w:bookmarkEnd w:id="12"/>
      <w:del w:id="13" w:author="Mariano Martinez" w:date="2019-01-28T17:20:00Z">
        <w:r w:rsidDel="00061115">
          <w:rPr>
            <w:lang w:val="en-GB"/>
          </w:rPr>
          <w:delText>configur</w:delText>
        </w:r>
      </w:del>
      <w:del w:id="14" w:author="Mariano Martinez" w:date="2019-01-28T17:18:00Z">
        <w:r w:rsidDel="00061115">
          <w:rPr>
            <w:lang w:val="en-GB"/>
          </w:rPr>
          <w:delText>e</w:delText>
        </w:r>
      </w:del>
      <w:del w:id="15" w:author="Mariano Martinez" w:date="2019-01-28T17:20:00Z">
        <w:r w:rsidDel="00061115">
          <w:rPr>
            <w:lang w:val="en-GB"/>
          </w:rPr>
          <w:delText xml:space="preserve"> the device each time it is used.</w:delText>
        </w:r>
      </w:del>
      <w:r>
        <w:rPr>
          <w:lang w:val="en-GB"/>
        </w:rPr>
        <w:t>with a computer each time the device is used.</w:t>
      </w:r>
    </w:p>
    <w:p w14:paraId="0BECC361" w14:textId="4EB5F1D3" w:rsidR="00485F62" w:rsidRPr="00200950" w:rsidRDefault="00485F62" w:rsidP="00485F62">
      <w:pPr>
        <w:pStyle w:val="Descripcin"/>
        <w:jc w:val="center"/>
        <w:rPr>
          <w:b w:val="0"/>
          <w:i/>
          <w:sz w:val="18"/>
          <w:lang w:val="en-GB"/>
        </w:rPr>
      </w:pPr>
      <w:r>
        <w:rPr>
          <w:b w:val="0"/>
          <w:i/>
          <w:sz w:val="18"/>
          <w:lang w:val="en-GB"/>
        </w:rPr>
        <w:t>.</w:t>
      </w:r>
    </w:p>
    <w:p w14:paraId="75EDEAC0" w14:textId="5D2B76B4" w:rsidR="00FE7CBA" w:rsidRPr="00154361" w:rsidRDefault="00FE7CBA" w:rsidP="00154361">
      <w:pPr>
        <w:pStyle w:val="Ttulo1"/>
        <w:rPr>
          <w:lang w:val="es-ES"/>
        </w:rPr>
      </w:pPr>
      <w:r>
        <w:rPr>
          <w:lang w:val="en-GB"/>
        </w:rPr>
        <w:t>Future works</w:t>
      </w:r>
    </w:p>
    <w:p w14:paraId="0A458014" w14:textId="77777777" w:rsidR="006B155F" w:rsidRDefault="00B25F95" w:rsidP="00963736">
      <w:pPr>
        <w:rPr>
          <w:ins w:id="16" w:author="eloy" w:date="2019-01-27T23:44:00Z"/>
          <w:lang w:val="en-GB"/>
        </w:rPr>
      </w:pPr>
      <w:r w:rsidRPr="003D2ADD">
        <w:rPr>
          <w:lang w:val="en-GB"/>
        </w:rPr>
        <w:t>As future work</w:t>
      </w:r>
      <w:r w:rsidR="003D2ADD" w:rsidRPr="003D2ADD">
        <w:rPr>
          <w:lang w:val="en-GB"/>
        </w:rPr>
        <w:t>, m</w:t>
      </w:r>
      <w:r w:rsidR="003D2ADD">
        <w:rPr>
          <w:lang w:val="en-GB"/>
        </w:rPr>
        <w:t>ore improvements in the orthosis can be made. The fittings of piece A can be made adjustable, so they can be placed at different positions of the piece, allowin</w:t>
      </w:r>
      <w:r w:rsidR="007B2205">
        <w:rPr>
          <w:lang w:val="en-GB"/>
        </w:rPr>
        <w:t>g for more comfort for the patient</w:t>
      </w:r>
      <w:r w:rsidR="003D2ADD">
        <w:rPr>
          <w:lang w:val="en-GB"/>
        </w:rPr>
        <w:t>.</w:t>
      </w:r>
    </w:p>
    <w:p w14:paraId="120DD07A" w14:textId="4BAB6612" w:rsidR="006B155F" w:rsidRDefault="003D2ADD" w:rsidP="00963736">
      <w:pPr>
        <w:rPr>
          <w:ins w:id="17" w:author="eloy" w:date="2019-01-27T23:44:00Z"/>
          <w:lang w:val="en-GB"/>
        </w:rPr>
      </w:pPr>
      <w:r>
        <w:rPr>
          <w:lang w:val="en-GB"/>
        </w:rPr>
        <w:t xml:space="preserve">It may also be interesting to replace the servomotors by conventional motors, since servomotors have a limited angle of rotation </w:t>
      </w:r>
      <w:r w:rsidRPr="003D2ADD">
        <w:rPr>
          <w:lang w:val="en-GB"/>
        </w:rPr>
        <w:t>(</w:t>
      </w:r>
      <w:r>
        <w:rPr>
          <w:lang w:val="en-GB"/>
        </w:rPr>
        <w:t xml:space="preserve">up to 180º) </w:t>
      </w:r>
      <w:r w:rsidR="00E463FF">
        <w:rPr>
          <w:lang w:val="en-GB"/>
        </w:rPr>
        <w:t xml:space="preserve">and </w:t>
      </w:r>
      <w:r w:rsidR="006E27CC">
        <w:rPr>
          <w:lang w:val="en-GB"/>
        </w:rPr>
        <w:t xml:space="preserve">the forearm rotation could benefit of some more. </w:t>
      </w:r>
    </w:p>
    <w:p w14:paraId="1BA1F825" w14:textId="237D1EA8" w:rsidR="00B25F95" w:rsidRDefault="006E27CC" w:rsidP="00963736">
      <w:pPr>
        <w:rPr>
          <w:lang w:val="en-GB"/>
        </w:rPr>
      </w:pPr>
      <w:r>
        <w:rPr>
          <w:lang w:val="en-GB"/>
        </w:rPr>
        <w:t xml:space="preserve">Finally, more </w:t>
      </w:r>
      <w:r w:rsidR="00987474">
        <w:rPr>
          <w:lang w:val="en-GB"/>
        </w:rPr>
        <w:t xml:space="preserve">joint mechanism can be added to extend the functionality of the orthosis. </w:t>
      </w:r>
      <w:r w:rsidR="000B60E3">
        <w:rPr>
          <w:lang w:val="en-GB"/>
        </w:rPr>
        <w:t xml:space="preserve">Specially interesting would be the addition of </w:t>
      </w:r>
      <w:r w:rsidR="00FB3991">
        <w:rPr>
          <w:lang w:val="en-GB"/>
        </w:rPr>
        <w:t>one more degree of freedom in the wrist, allowing for its flexion and extension</w:t>
      </w:r>
      <w:r w:rsidR="00DD09B9">
        <w:rPr>
          <w:lang w:val="en-GB"/>
        </w:rPr>
        <w:t xml:space="preserve"> or radial and ulnar deviation</w:t>
      </w:r>
      <w:r w:rsidR="00FB3991">
        <w:rPr>
          <w:lang w:val="en-GB"/>
        </w:rPr>
        <w:t>.</w:t>
      </w:r>
    </w:p>
    <w:p w14:paraId="2FB954E5" w14:textId="319ACE9F" w:rsidR="00E9466E" w:rsidRPr="00E9466E" w:rsidRDefault="00E9466E" w:rsidP="00963736">
      <w:pPr>
        <w:rPr>
          <w:lang w:val="en-GB"/>
        </w:rPr>
      </w:pPr>
      <w:r w:rsidRPr="00E9466E">
        <w:rPr>
          <w:lang w:val="en-GB"/>
        </w:rPr>
        <w:t>The 3D model, Arduino code, electronic</w:t>
      </w:r>
      <w:r>
        <w:rPr>
          <w:lang w:val="en-GB"/>
        </w:rPr>
        <w:t xml:space="preserve"> diagrams and the rest of the material</w:t>
      </w:r>
      <w:r w:rsidR="007B2205">
        <w:rPr>
          <w:lang w:val="en-GB"/>
        </w:rPr>
        <w:t>s</w:t>
      </w:r>
      <w:r>
        <w:rPr>
          <w:lang w:val="en-GB"/>
        </w:rPr>
        <w:t xml:space="preserve"> are all available for anyone </w:t>
      </w:r>
      <w:r w:rsidR="00661C35">
        <w:rPr>
          <w:lang w:val="en-GB"/>
        </w:rPr>
        <w:t xml:space="preserve">interested </w:t>
      </w:r>
      <w:r>
        <w:rPr>
          <w:lang w:val="en-GB"/>
        </w:rPr>
        <w:t>to access in a GitHub repository [</w:t>
      </w:r>
      <w:r w:rsidR="004B0036">
        <w:rPr>
          <w:lang w:val="en-GB"/>
        </w:rPr>
        <w:t>7</w:t>
      </w:r>
      <w:r>
        <w:rPr>
          <w:lang w:val="en-GB"/>
        </w:rPr>
        <w:t>].</w:t>
      </w:r>
    </w:p>
    <w:p w14:paraId="73FAAA88" w14:textId="77777777" w:rsidR="00963736" w:rsidRPr="007B1557" w:rsidRDefault="00963736" w:rsidP="00963736">
      <w:pPr>
        <w:pStyle w:val="Agradecimientos"/>
        <w:rPr>
          <w:lang w:val="en-GB"/>
        </w:rPr>
      </w:pPr>
      <w:r w:rsidRPr="007B1557">
        <w:rPr>
          <w:lang w:val="en-GB"/>
        </w:rPr>
        <w:t>Acknowledgements</w:t>
      </w:r>
    </w:p>
    <w:p w14:paraId="726D1F56" w14:textId="77777777" w:rsidR="00CA4EA7" w:rsidRPr="00DE60D2" w:rsidRDefault="00A8581B" w:rsidP="00963736">
      <w:pPr>
        <w:rPr>
          <w:lang w:val="en-GB"/>
        </w:rPr>
      </w:pPr>
      <w:r w:rsidRPr="00A8581B">
        <w:rPr>
          <w:lang w:val="en-GB"/>
        </w:rPr>
        <w:t xml:space="preserve">Finally, we would like to thank the Escuela </w:t>
      </w:r>
      <w:proofErr w:type="spellStart"/>
      <w:r w:rsidRPr="00A8581B">
        <w:rPr>
          <w:lang w:val="en-GB"/>
        </w:rPr>
        <w:t>Politécnica</w:t>
      </w:r>
      <w:proofErr w:type="spellEnd"/>
      <w:r w:rsidRPr="00A8581B">
        <w:rPr>
          <w:lang w:val="en-GB"/>
        </w:rPr>
        <w:t xml:space="preserve"> Superior for the materials and 3D printers used in the creation of this device. </w:t>
      </w:r>
      <w:r w:rsidR="00CA4EA7" w:rsidRPr="00DE60D2">
        <w:rPr>
          <w:lang w:val="en-GB"/>
        </w:rPr>
        <w:t>We also want to express our gratitude to</w:t>
      </w:r>
      <w:r w:rsidR="00DE60D2" w:rsidRPr="00DE60D2">
        <w:rPr>
          <w:lang w:val="en-GB"/>
        </w:rPr>
        <w:t xml:space="preserve"> R</w:t>
      </w:r>
      <w:r w:rsidR="00DE60D2">
        <w:rPr>
          <w:lang w:val="en-GB"/>
        </w:rPr>
        <w:t>aúl Blanco González for his help throughout the process.</w:t>
      </w:r>
    </w:p>
    <w:p w14:paraId="5F5810DD" w14:textId="77777777" w:rsidR="00963736" w:rsidRPr="00DE60D2" w:rsidRDefault="00963736" w:rsidP="00963736">
      <w:pPr>
        <w:pStyle w:val="Referencias-CASEIB"/>
        <w:rPr>
          <w:lang w:val="en-GB"/>
        </w:rPr>
      </w:pPr>
      <w:r w:rsidRPr="00DE60D2">
        <w:rPr>
          <w:lang w:val="en-GB"/>
        </w:rPr>
        <w:t>References</w:t>
      </w:r>
    </w:p>
    <w:p w14:paraId="57F1DB29" w14:textId="7CFADD9B" w:rsidR="004B0036" w:rsidRPr="00603AE6" w:rsidRDefault="00603AE6" w:rsidP="00603AE6">
      <w:pPr>
        <w:pStyle w:val="Referenciascontinuacin-CASEIB"/>
        <w:rPr>
          <w:lang w:val="en-GB"/>
        </w:rPr>
      </w:pPr>
      <w:r w:rsidRPr="004B0036">
        <w:rPr>
          <w:lang w:val="en-GB"/>
        </w:rPr>
        <w:t>ISO 8549-1:1989</w:t>
      </w:r>
      <w:r>
        <w:rPr>
          <w:lang w:val="en-GB"/>
        </w:rPr>
        <w:t xml:space="preserve">, </w:t>
      </w:r>
      <w:r w:rsidR="004B0036" w:rsidRPr="00603AE6">
        <w:rPr>
          <w:lang w:val="en-GB"/>
        </w:rPr>
        <w:t xml:space="preserve">Prosthetics and orthotics -- Vocabulary -- Part 1: General terms for external limb prostheses and external orthoses. </w:t>
      </w:r>
    </w:p>
    <w:p w14:paraId="508BDA68" w14:textId="049EB77D" w:rsidR="003E1451" w:rsidRDefault="00CD4458" w:rsidP="00CD4458">
      <w:pPr>
        <w:pStyle w:val="Referenciascontinuacin-CASEIB"/>
        <w:rPr>
          <w:lang w:val="es-ES"/>
        </w:rPr>
      </w:pPr>
      <w:r w:rsidRPr="00CD4458">
        <w:rPr>
          <w:lang w:val="es-ES"/>
        </w:rPr>
        <w:t>Tipos de órtesis, Órtesis (</w:t>
      </w:r>
      <w:proofErr w:type="spellStart"/>
      <w:r w:rsidRPr="00CD4458">
        <w:rPr>
          <w:lang w:val="es-ES"/>
        </w:rPr>
        <w:t>n.d</w:t>
      </w:r>
      <w:proofErr w:type="spellEnd"/>
      <w:r w:rsidRPr="00CD4458">
        <w:rPr>
          <w:lang w:val="es-ES"/>
        </w:rPr>
        <w:t xml:space="preserve">.), Wikipedia. </w:t>
      </w:r>
      <w:r w:rsidR="00F577B7" w:rsidRPr="00F577B7">
        <w:rPr>
          <w:lang w:val="es-ES"/>
        </w:rPr>
        <w:t xml:space="preserve">https://es.wikipedia.org/wiki/%C3%93rtesis#Tipos_de_ortesis </w:t>
      </w:r>
      <w:r w:rsidRPr="00CD4458">
        <w:rPr>
          <w:lang w:val="es-ES"/>
        </w:rPr>
        <w:t>(</w:t>
      </w:r>
      <w:proofErr w:type="spellStart"/>
      <w:r w:rsidRPr="00CD4458">
        <w:rPr>
          <w:lang w:val="es-ES"/>
        </w:rPr>
        <w:t>Accessed</w:t>
      </w:r>
      <w:proofErr w:type="spellEnd"/>
      <w:r w:rsidRPr="00CD4458">
        <w:rPr>
          <w:lang w:val="es-ES"/>
        </w:rPr>
        <w:t xml:space="preserve">: </w:t>
      </w:r>
      <w:proofErr w:type="spellStart"/>
      <w:r w:rsidRPr="00CD4458">
        <w:rPr>
          <w:lang w:val="es-ES"/>
        </w:rPr>
        <w:t>January</w:t>
      </w:r>
      <w:proofErr w:type="spellEnd"/>
      <w:r w:rsidRPr="00CD4458">
        <w:rPr>
          <w:lang w:val="es-ES"/>
        </w:rPr>
        <w:t xml:space="preserve"> 2019).</w:t>
      </w:r>
    </w:p>
    <w:p w14:paraId="2046A5BE" w14:textId="77777777" w:rsidR="00E40DDD" w:rsidRDefault="00E40DDD" w:rsidP="00E40DDD">
      <w:pPr>
        <w:pStyle w:val="Referenciascontinuacin-CASEIB"/>
        <w:rPr>
          <w:lang w:val="es-ES"/>
        </w:rPr>
      </w:pPr>
      <w:r w:rsidRPr="00E40DDD">
        <w:rPr>
          <w:lang w:val="en-GB"/>
        </w:rPr>
        <w:t xml:space="preserve">Stewart, A. M., Pretty, C. G., Adams, M., and Chen, X. (2017). Review of upper limb hybrid exoskeletons. </w:t>
      </w:r>
      <w:r>
        <w:rPr>
          <w:i/>
          <w:iCs/>
        </w:rPr>
        <w:t>IFAC-</w:t>
      </w:r>
      <w:proofErr w:type="spellStart"/>
      <w:r>
        <w:rPr>
          <w:i/>
          <w:iCs/>
        </w:rPr>
        <w:t>PapersOnLine</w:t>
      </w:r>
      <w:proofErr w:type="spellEnd"/>
      <w:r>
        <w:rPr>
          <w:i/>
          <w:iCs/>
        </w:rPr>
        <w:tab/>
        <w:t xml:space="preserve"> 5</w:t>
      </w:r>
      <w:r>
        <w:t xml:space="preserve">0, 15169–15178. </w:t>
      </w:r>
      <w:proofErr w:type="spellStart"/>
      <w:r>
        <w:t>doi</w:t>
      </w:r>
      <w:proofErr w:type="spellEnd"/>
      <w:r>
        <w:t>: 10.1016/j.ifacol.2017.08.2266</w:t>
      </w:r>
    </w:p>
    <w:p w14:paraId="51513B52" w14:textId="77777777" w:rsidR="00E40DDD" w:rsidRPr="00D25754" w:rsidRDefault="00712A69" w:rsidP="00712A69">
      <w:pPr>
        <w:pStyle w:val="Referenciascontinuacin-CASEIB"/>
        <w:rPr>
          <w:lang w:val="en-GB"/>
        </w:rPr>
      </w:pPr>
      <w:proofErr w:type="spellStart"/>
      <w:r w:rsidRPr="00712A69">
        <w:rPr>
          <w:lang w:val="en-GB"/>
        </w:rPr>
        <w:t>Frisoli</w:t>
      </w:r>
      <w:proofErr w:type="spellEnd"/>
      <w:r w:rsidRPr="00712A69">
        <w:rPr>
          <w:lang w:val="en-GB"/>
        </w:rPr>
        <w:t xml:space="preserve">, A., </w:t>
      </w:r>
      <w:proofErr w:type="spellStart"/>
      <w:r w:rsidRPr="00712A69">
        <w:rPr>
          <w:lang w:val="en-GB"/>
        </w:rPr>
        <w:t>Solazzi</w:t>
      </w:r>
      <w:proofErr w:type="spellEnd"/>
      <w:r w:rsidRPr="00712A69">
        <w:rPr>
          <w:lang w:val="en-GB"/>
        </w:rPr>
        <w:t xml:space="preserve">, M., </w:t>
      </w:r>
      <w:proofErr w:type="spellStart"/>
      <w:r w:rsidRPr="00712A69">
        <w:rPr>
          <w:lang w:val="en-GB"/>
        </w:rPr>
        <w:t>Loconsole</w:t>
      </w:r>
      <w:proofErr w:type="spellEnd"/>
      <w:r w:rsidRPr="00712A69">
        <w:rPr>
          <w:lang w:val="en-GB"/>
        </w:rPr>
        <w:t>, C., and Barsotti, M. (2016). New generation emerging technologies for neurorehabilitation and motor assistance. Acta</w:t>
      </w:r>
      <w:r>
        <w:rPr>
          <w:lang w:val="en-GB"/>
        </w:rPr>
        <w:t xml:space="preserve"> </w:t>
      </w:r>
      <w:proofErr w:type="spellStart"/>
      <w:r w:rsidRPr="006F594B">
        <w:rPr>
          <w:lang w:val="en-GB"/>
        </w:rPr>
        <w:t>Myol</w:t>
      </w:r>
      <w:proofErr w:type="spellEnd"/>
      <w:r w:rsidRPr="006F594B">
        <w:rPr>
          <w:lang w:val="en-GB"/>
        </w:rPr>
        <w:t>. 35, 141–144.</w:t>
      </w:r>
    </w:p>
    <w:p w14:paraId="345D95B4" w14:textId="77777777" w:rsidR="00D25754" w:rsidRPr="00853D4C" w:rsidRDefault="00D25754" w:rsidP="00712A69">
      <w:pPr>
        <w:pStyle w:val="Referenciascontinuacin-CASEIB"/>
        <w:rPr>
          <w:lang w:val="en-GB"/>
        </w:rPr>
      </w:pPr>
      <w:proofErr w:type="spellStart"/>
      <w:r>
        <w:t>Zuniga</w:t>
      </w:r>
      <w:proofErr w:type="spellEnd"/>
      <w:r>
        <w:t xml:space="preserve">, J. M., </w:t>
      </w:r>
      <w:proofErr w:type="spellStart"/>
      <w:r>
        <w:t>Dimitrios</w:t>
      </w:r>
      <w:proofErr w:type="spellEnd"/>
      <w:r>
        <w:t xml:space="preserve">, K., Peck, J. L., </w:t>
      </w:r>
      <w:proofErr w:type="spellStart"/>
      <w:r>
        <w:t>Srivastava</w:t>
      </w:r>
      <w:proofErr w:type="spellEnd"/>
      <w:r>
        <w:t xml:space="preserve">, R., Pierce, J. E., Dudley, D. R., Salazar, D. A., Young, K. J., … </w:t>
      </w:r>
      <w:proofErr w:type="spellStart"/>
      <w:r w:rsidRPr="00D25754">
        <w:rPr>
          <w:lang w:val="en-GB"/>
        </w:rPr>
        <w:t>Knarr</w:t>
      </w:r>
      <w:proofErr w:type="spellEnd"/>
      <w:r w:rsidRPr="00D25754">
        <w:rPr>
          <w:lang w:val="en-GB"/>
        </w:rPr>
        <w:t xml:space="preserve">, B. A. (2018). Coactivation index of children with congenital upper limb reduction deficiencies before and after using a wrist-driven 3D printed partial hand prosthesis. </w:t>
      </w:r>
      <w:proofErr w:type="spellStart"/>
      <w:r>
        <w:rPr>
          <w:i/>
          <w:iCs/>
        </w:rPr>
        <w:t>Journal</w:t>
      </w:r>
      <w:proofErr w:type="spellEnd"/>
      <w:r>
        <w:rPr>
          <w:i/>
          <w:iCs/>
        </w:rPr>
        <w:t xml:space="preserve"> of </w:t>
      </w:r>
      <w:proofErr w:type="spellStart"/>
      <w:r>
        <w:rPr>
          <w:i/>
          <w:iCs/>
        </w:rPr>
        <w:t>neuroengineering</w:t>
      </w:r>
      <w:proofErr w:type="spellEnd"/>
      <w:r>
        <w:rPr>
          <w:i/>
          <w:iCs/>
        </w:rPr>
        <w:t xml:space="preserve"> and </w:t>
      </w:r>
      <w:proofErr w:type="spellStart"/>
      <w:r>
        <w:rPr>
          <w:i/>
          <w:iCs/>
        </w:rPr>
        <w:t>rehabilitation</w:t>
      </w:r>
      <w:proofErr w:type="spellEnd"/>
      <w:r>
        <w:t xml:space="preserve">, </w:t>
      </w:r>
      <w:r>
        <w:rPr>
          <w:i/>
          <w:iCs/>
        </w:rPr>
        <w:t>15</w:t>
      </w:r>
      <w:r>
        <w:t>(1), 48. doi:10.1186/s12984-018-0392-9</w:t>
      </w:r>
    </w:p>
    <w:p w14:paraId="0544D6DD" w14:textId="77777777" w:rsidR="00993F95" w:rsidRPr="00687483" w:rsidRDefault="00853D4C" w:rsidP="00687483">
      <w:pPr>
        <w:pStyle w:val="Referenciascontinuacin-CASEIB"/>
        <w:rPr>
          <w:lang w:val="en-GB"/>
        </w:rPr>
      </w:pPr>
      <w:r>
        <w:rPr>
          <w:lang w:val="en-GB"/>
        </w:rPr>
        <w:t>Pronation</w:t>
      </w:r>
      <w:r w:rsidR="00E25FAC">
        <w:rPr>
          <w:lang w:val="en-GB"/>
        </w:rPr>
        <w:t>/Supination</w:t>
      </w:r>
      <w:r w:rsidR="00923825">
        <w:rPr>
          <w:lang w:val="en-GB"/>
        </w:rPr>
        <w:t xml:space="preserve"> by Tim Taylor</w:t>
      </w:r>
      <w:r w:rsidR="00E25FAC">
        <w:rPr>
          <w:lang w:val="en-GB"/>
        </w:rPr>
        <w:t xml:space="preserve">, </w:t>
      </w:r>
      <w:proofErr w:type="spellStart"/>
      <w:r w:rsidR="00E25FAC">
        <w:rPr>
          <w:lang w:val="en-GB"/>
        </w:rPr>
        <w:t>Innerbody</w:t>
      </w:r>
      <w:proofErr w:type="spellEnd"/>
      <w:r w:rsidR="00E25FAC">
        <w:rPr>
          <w:lang w:val="en-GB"/>
        </w:rPr>
        <w:t xml:space="preserve"> webpage</w:t>
      </w:r>
      <w:r w:rsidR="00923825">
        <w:rPr>
          <w:lang w:val="en-GB"/>
        </w:rPr>
        <w:t xml:space="preserve">. </w:t>
      </w:r>
      <w:r w:rsidR="00923825" w:rsidRPr="00923825">
        <w:rPr>
          <w:lang w:val="en-GB"/>
        </w:rPr>
        <w:t>https://www.innerbody.com/image/musc03.html</w:t>
      </w:r>
      <w:r w:rsidR="00923825">
        <w:rPr>
          <w:lang w:val="en-GB"/>
        </w:rPr>
        <w:t xml:space="preserve"> (Accessed: January 2019).</w:t>
      </w:r>
    </w:p>
    <w:p w14:paraId="3CF37FCD" w14:textId="77777777" w:rsidR="00C353D4" w:rsidRPr="00993F95" w:rsidRDefault="00D16311" w:rsidP="00993F95">
      <w:pPr>
        <w:pStyle w:val="Referenciascontinuacin-CASEIB"/>
        <w:rPr>
          <w:lang w:val="en-GB"/>
        </w:rPr>
      </w:pPr>
      <w:r w:rsidRPr="00993F95">
        <w:rPr>
          <w:lang w:val="en-GB"/>
        </w:rPr>
        <w:t xml:space="preserve">Ignacio Martínez Capella, 3D </w:t>
      </w:r>
      <w:r w:rsidR="00993F95">
        <w:rPr>
          <w:lang w:val="en-GB"/>
        </w:rPr>
        <w:t>p</w:t>
      </w:r>
      <w:r w:rsidRPr="00993F95">
        <w:rPr>
          <w:lang w:val="en-GB"/>
        </w:rPr>
        <w:t>rinted</w:t>
      </w:r>
      <w:r w:rsidR="00993F95" w:rsidRPr="00993F95">
        <w:rPr>
          <w:lang w:val="en-GB"/>
        </w:rPr>
        <w:t xml:space="preserve"> </w:t>
      </w:r>
      <w:r w:rsidR="00993F95">
        <w:rPr>
          <w:lang w:val="en-GB"/>
        </w:rPr>
        <w:t>e</w:t>
      </w:r>
      <w:r w:rsidR="00993F95" w:rsidRPr="00993F95">
        <w:rPr>
          <w:lang w:val="en-GB"/>
        </w:rPr>
        <w:t xml:space="preserve">lbow </w:t>
      </w:r>
      <w:r w:rsidR="00993F95">
        <w:rPr>
          <w:lang w:val="en-GB"/>
        </w:rPr>
        <w:t>and</w:t>
      </w:r>
      <w:r w:rsidR="00993F95" w:rsidRPr="00993F95">
        <w:rPr>
          <w:lang w:val="en-GB"/>
        </w:rPr>
        <w:t xml:space="preserve"> </w:t>
      </w:r>
      <w:r w:rsidR="00993F95">
        <w:rPr>
          <w:lang w:val="en-GB"/>
        </w:rPr>
        <w:t>f</w:t>
      </w:r>
      <w:r w:rsidR="00993F95" w:rsidRPr="00993F95">
        <w:rPr>
          <w:lang w:val="en-GB"/>
        </w:rPr>
        <w:t>orearm</w:t>
      </w:r>
      <w:r w:rsidR="00993F95">
        <w:rPr>
          <w:lang w:val="en-GB"/>
        </w:rPr>
        <w:t xml:space="preserve"> orthosis</w:t>
      </w:r>
      <w:r w:rsidRPr="00993F95">
        <w:rPr>
          <w:lang w:val="en-GB"/>
        </w:rPr>
        <w:t>, (2019), GitHub repository,</w:t>
      </w:r>
      <w:r w:rsidR="00D55BB7">
        <w:rPr>
          <w:lang w:val="en-GB"/>
        </w:rPr>
        <w:t xml:space="preserve"> </w:t>
      </w:r>
      <w:r w:rsidR="00993F95" w:rsidRPr="00993F95">
        <w:rPr>
          <w:lang w:val="en-GB"/>
        </w:rPr>
        <w:t>https://github.com/nachomcapella/3D-printed-elbow-and-forearm-orthosis.git</w:t>
      </w:r>
    </w:p>
    <w:p w14:paraId="647AB90E" w14:textId="77777777" w:rsidR="003D0E10" w:rsidRPr="00993F95" w:rsidRDefault="003D0E10" w:rsidP="00F577B7">
      <w:pPr>
        <w:pStyle w:val="Referenciascontinuacin-CASEIB"/>
        <w:numPr>
          <w:ilvl w:val="0"/>
          <w:numId w:val="0"/>
        </w:numPr>
        <w:rPr>
          <w:lang w:val="en-GB"/>
        </w:rPr>
      </w:pPr>
    </w:p>
    <w:p w14:paraId="531A4944" w14:textId="77777777" w:rsidR="008F1AE5" w:rsidRPr="00993F95" w:rsidRDefault="008F1AE5" w:rsidP="00B76246">
      <w:pPr>
        <w:pStyle w:val="Referenciascontinuacin-CASEIB"/>
        <w:numPr>
          <w:ilvl w:val="0"/>
          <w:numId w:val="0"/>
        </w:numPr>
        <w:rPr>
          <w:lang w:val="en-GB"/>
        </w:rPr>
      </w:pPr>
    </w:p>
    <w:sectPr w:rsidR="008F1AE5" w:rsidRPr="00993F95"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12795" w14:textId="77777777" w:rsidR="006B77C7" w:rsidRDefault="006B77C7" w:rsidP="00A00D07">
      <w:r>
        <w:separator/>
      </w:r>
    </w:p>
  </w:endnote>
  <w:endnote w:type="continuationSeparator" w:id="0">
    <w:p w14:paraId="39E87EA1" w14:textId="77777777" w:rsidR="006B77C7" w:rsidRDefault="006B77C7"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DCFD"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50D65"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BDE9"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w:t>
    </w:r>
    <w:proofErr w:type="gramStart"/>
    <w:r w:rsidRPr="00385C6F">
      <w:rPr>
        <w:lang w:val="es-ES"/>
      </w:rPr>
      <w:t xml:space="preserve">Biomédica </w:t>
    </w:r>
    <w:r>
      <w:rPr>
        <w:lang w:val="es-ES"/>
      </w:rPr>
      <w:t xml:space="preserve"> (</w:t>
    </w:r>
    <w:proofErr w:type="gramEnd"/>
    <w:r>
      <w:rPr>
        <w:lang w:val="es-ES"/>
      </w:rPr>
      <w:t xml:space="preserve">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FAB0F" w14:textId="77777777" w:rsidR="006B77C7" w:rsidRDefault="006B77C7" w:rsidP="00E521C1">
      <w:pPr>
        <w:jc w:val="left"/>
      </w:pPr>
      <w:r>
        <w:separator/>
      </w:r>
    </w:p>
  </w:footnote>
  <w:footnote w:type="continuationSeparator" w:id="0">
    <w:p w14:paraId="096B1C6C" w14:textId="77777777" w:rsidR="006B77C7" w:rsidRDefault="006B77C7"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75AF"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6869AA"/>
    <w:multiLevelType w:val="hybridMultilevel"/>
    <w:tmpl w:val="6BD07F1E"/>
    <w:lvl w:ilvl="0" w:tplc="E2C4FBA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3"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5" w15:restartNumberingAfterBreak="0">
    <w:nsid w:val="300A20C9"/>
    <w:multiLevelType w:val="hybridMultilevel"/>
    <w:tmpl w:val="DF10228A"/>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6" w15:restartNumberingAfterBreak="0">
    <w:nsid w:val="3438795B"/>
    <w:multiLevelType w:val="multilevel"/>
    <w:tmpl w:val="041874C8"/>
    <w:lvl w:ilvl="0">
      <w:start w:val="1"/>
      <w:numFmt w:val="decimal"/>
      <w:pStyle w:val="Ttulo1"/>
      <w:lvlText w:val="%1."/>
      <w:lvlJc w:val="left"/>
      <w:pPr>
        <w:tabs>
          <w:tab w:val="num" w:pos="2559"/>
        </w:tabs>
        <w:ind w:left="2559"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8"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7"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7"/>
  </w:num>
  <w:num w:numId="7">
    <w:abstractNumId w:val="21"/>
  </w:num>
  <w:num w:numId="8">
    <w:abstractNumId w:val="12"/>
  </w:num>
  <w:num w:numId="9">
    <w:abstractNumId w:val="14"/>
  </w:num>
  <w:num w:numId="10">
    <w:abstractNumId w:val="4"/>
  </w:num>
  <w:num w:numId="11">
    <w:abstractNumId w:val="26"/>
  </w:num>
  <w:num w:numId="12">
    <w:abstractNumId w:val="5"/>
  </w:num>
  <w:num w:numId="13">
    <w:abstractNumId w:val="17"/>
  </w:num>
  <w:num w:numId="14">
    <w:abstractNumId w:val="11"/>
  </w:num>
  <w:num w:numId="15">
    <w:abstractNumId w:val="18"/>
  </w:num>
  <w:num w:numId="16">
    <w:abstractNumId w:val="22"/>
  </w:num>
  <w:num w:numId="17">
    <w:abstractNumId w:val="10"/>
  </w:num>
  <w:num w:numId="18">
    <w:abstractNumId w:val="9"/>
  </w:num>
  <w:num w:numId="19">
    <w:abstractNumId w:val="23"/>
  </w:num>
  <w:num w:numId="20">
    <w:abstractNumId w:val="20"/>
  </w:num>
  <w:num w:numId="21">
    <w:abstractNumId w:val="8"/>
  </w:num>
  <w:num w:numId="22">
    <w:abstractNumId w:val="6"/>
  </w:num>
  <w:num w:numId="23">
    <w:abstractNumId w:val="25"/>
  </w:num>
  <w:num w:numId="24">
    <w:abstractNumId w:val="24"/>
  </w:num>
  <w:num w:numId="25">
    <w:abstractNumId w:val="16"/>
  </w:num>
  <w:num w:numId="26">
    <w:abstractNumId w:val="19"/>
  </w:num>
  <w:num w:numId="27">
    <w:abstractNumId w:val="13"/>
  </w:num>
  <w:num w:numId="28">
    <w:abstractNumId w:val="0"/>
  </w:num>
  <w:num w:numId="29">
    <w:abstractNumId w:val="7"/>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o Martinez">
    <w15:presenceInfo w15:providerId="Windows Live" w15:userId="02c8a747db79b6b4"/>
  </w15:person>
  <w15:person w15:author="eloy">
    <w15:presenceInfo w15:providerId="None" w15:userId="e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07"/>
    <w:rsid w:val="00005E19"/>
    <w:rsid w:val="000140D1"/>
    <w:rsid w:val="00032E87"/>
    <w:rsid w:val="00042572"/>
    <w:rsid w:val="00061115"/>
    <w:rsid w:val="00062B39"/>
    <w:rsid w:val="00067B6E"/>
    <w:rsid w:val="00072C93"/>
    <w:rsid w:val="00095D11"/>
    <w:rsid w:val="000B60E3"/>
    <w:rsid w:val="000E05D4"/>
    <w:rsid w:val="000E6752"/>
    <w:rsid w:val="000E67C1"/>
    <w:rsid w:val="00100E95"/>
    <w:rsid w:val="001014EB"/>
    <w:rsid w:val="00106D45"/>
    <w:rsid w:val="00112D67"/>
    <w:rsid w:val="00132114"/>
    <w:rsid w:val="0013728C"/>
    <w:rsid w:val="00142CB4"/>
    <w:rsid w:val="001442F9"/>
    <w:rsid w:val="0014651B"/>
    <w:rsid w:val="00152C07"/>
    <w:rsid w:val="00154361"/>
    <w:rsid w:val="00154BEF"/>
    <w:rsid w:val="00191BAF"/>
    <w:rsid w:val="00191D7D"/>
    <w:rsid w:val="00193726"/>
    <w:rsid w:val="00196557"/>
    <w:rsid w:val="001A7950"/>
    <w:rsid w:val="001B3027"/>
    <w:rsid w:val="001C5E46"/>
    <w:rsid w:val="001C74F9"/>
    <w:rsid w:val="001D0C73"/>
    <w:rsid w:val="001D189F"/>
    <w:rsid w:val="001E2DC1"/>
    <w:rsid w:val="001F0DC7"/>
    <w:rsid w:val="001F207D"/>
    <w:rsid w:val="002006AC"/>
    <w:rsid w:val="00200950"/>
    <w:rsid w:val="002122A8"/>
    <w:rsid w:val="002135F7"/>
    <w:rsid w:val="00221F30"/>
    <w:rsid w:val="00222168"/>
    <w:rsid w:val="00227817"/>
    <w:rsid w:val="00247E1F"/>
    <w:rsid w:val="002543AF"/>
    <w:rsid w:val="00257455"/>
    <w:rsid w:val="002652E4"/>
    <w:rsid w:val="002706ED"/>
    <w:rsid w:val="00283CD7"/>
    <w:rsid w:val="00283E42"/>
    <w:rsid w:val="002850D8"/>
    <w:rsid w:val="00287C75"/>
    <w:rsid w:val="002972C1"/>
    <w:rsid w:val="002B1579"/>
    <w:rsid w:val="002B234B"/>
    <w:rsid w:val="002B3F7C"/>
    <w:rsid w:val="002B544E"/>
    <w:rsid w:val="002B581B"/>
    <w:rsid w:val="002D2062"/>
    <w:rsid w:val="003040AC"/>
    <w:rsid w:val="00305185"/>
    <w:rsid w:val="00306D59"/>
    <w:rsid w:val="00307DD3"/>
    <w:rsid w:val="00317664"/>
    <w:rsid w:val="0032180A"/>
    <w:rsid w:val="00325EA2"/>
    <w:rsid w:val="00327CB5"/>
    <w:rsid w:val="00343A5C"/>
    <w:rsid w:val="00370471"/>
    <w:rsid w:val="003841EF"/>
    <w:rsid w:val="00385C6F"/>
    <w:rsid w:val="003A0EA6"/>
    <w:rsid w:val="003A0F7A"/>
    <w:rsid w:val="003A2EDB"/>
    <w:rsid w:val="003A524E"/>
    <w:rsid w:val="003A6F67"/>
    <w:rsid w:val="003B2AF9"/>
    <w:rsid w:val="003B5CDC"/>
    <w:rsid w:val="003C0E5D"/>
    <w:rsid w:val="003C28DB"/>
    <w:rsid w:val="003D0E10"/>
    <w:rsid w:val="003D2ADD"/>
    <w:rsid w:val="003E057C"/>
    <w:rsid w:val="003E1451"/>
    <w:rsid w:val="003E636E"/>
    <w:rsid w:val="003F0652"/>
    <w:rsid w:val="00400B17"/>
    <w:rsid w:val="00400FFF"/>
    <w:rsid w:val="00407560"/>
    <w:rsid w:val="00410A1E"/>
    <w:rsid w:val="00410A7F"/>
    <w:rsid w:val="004110E2"/>
    <w:rsid w:val="004110F4"/>
    <w:rsid w:val="00414AB2"/>
    <w:rsid w:val="00422F03"/>
    <w:rsid w:val="00424F2E"/>
    <w:rsid w:val="004313F6"/>
    <w:rsid w:val="00437877"/>
    <w:rsid w:val="0044096E"/>
    <w:rsid w:val="004444C9"/>
    <w:rsid w:val="00456A43"/>
    <w:rsid w:val="00475539"/>
    <w:rsid w:val="00476DE5"/>
    <w:rsid w:val="00485E2C"/>
    <w:rsid w:val="00485F62"/>
    <w:rsid w:val="00497836"/>
    <w:rsid w:val="004B0036"/>
    <w:rsid w:val="004B4E39"/>
    <w:rsid w:val="004B77F3"/>
    <w:rsid w:val="004C2085"/>
    <w:rsid w:val="004D5552"/>
    <w:rsid w:val="004E4E4C"/>
    <w:rsid w:val="005031C1"/>
    <w:rsid w:val="00512A6E"/>
    <w:rsid w:val="00512D55"/>
    <w:rsid w:val="00516850"/>
    <w:rsid w:val="00530118"/>
    <w:rsid w:val="00531A07"/>
    <w:rsid w:val="005508EA"/>
    <w:rsid w:val="00560A4E"/>
    <w:rsid w:val="005649E6"/>
    <w:rsid w:val="005713FC"/>
    <w:rsid w:val="0057357E"/>
    <w:rsid w:val="0058085E"/>
    <w:rsid w:val="00583D5F"/>
    <w:rsid w:val="005848EB"/>
    <w:rsid w:val="005926F4"/>
    <w:rsid w:val="005930AD"/>
    <w:rsid w:val="005A1755"/>
    <w:rsid w:val="005A70D0"/>
    <w:rsid w:val="005B37E1"/>
    <w:rsid w:val="005B64BB"/>
    <w:rsid w:val="005C1523"/>
    <w:rsid w:val="005D43E6"/>
    <w:rsid w:val="005D48D2"/>
    <w:rsid w:val="005E3E86"/>
    <w:rsid w:val="00603AE6"/>
    <w:rsid w:val="00603B9B"/>
    <w:rsid w:val="00606989"/>
    <w:rsid w:val="0061438A"/>
    <w:rsid w:val="00623163"/>
    <w:rsid w:val="00623359"/>
    <w:rsid w:val="00625F3B"/>
    <w:rsid w:val="00635C9E"/>
    <w:rsid w:val="006435E4"/>
    <w:rsid w:val="0064396F"/>
    <w:rsid w:val="00645660"/>
    <w:rsid w:val="00661C35"/>
    <w:rsid w:val="006656CD"/>
    <w:rsid w:val="006664AB"/>
    <w:rsid w:val="00687483"/>
    <w:rsid w:val="006906D5"/>
    <w:rsid w:val="006910D1"/>
    <w:rsid w:val="0069793C"/>
    <w:rsid w:val="006A7E6F"/>
    <w:rsid w:val="006B155F"/>
    <w:rsid w:val="006B68E0"/>
    <w:rsid w:val="006B77C7"/>
    <w:rsid w:val="006C5804"/>
    <w:rsid w:val="006D2FA9"/>
    <w:rsid w:val="006D6F54"/>
    <w:rsid w:val="006E27CC"/>
    <w:rsid w:val="006F594B"/>
    <w:rsid w:val="00707028"/>
    <w:rsid w:val="00712A69"/>
    <w:rsid w:val="00732781"/>
    <w:rsid w:val="0075005A"/>
    <w:rsid w:val="007523A3"/>
    <w:rsid w:val="00760DAC"/>
    <w:rsid w:val="00771428"/>
    <w:rsid w:val="00774FD9"/>
    <w:rsid w:val="00776CFC"/>
    <w:rsid w:val="0077712B"/>
    <w:rsid w:val="00780715"/>
    <w:rsid w:val="00780E7D"/>
    <w:rsid w:val="00795822"/>
    <w:rsid w:val="00797E0C"/>
    <w:rsid w:val="007B1557"/>
    <w:rsid w:val="007B2205"/>
    <w:rsid w:val="007B271E"/>
    <w:rsid w:val="007B4347"/>
    <w:rsid w:val="007C659B"/>
    <w:rsid w:val="007D3D33"/>
    <w:rsid w:val="007E53C7"/>
    <w:rsid w:val="007F555A"/>
    <w:rsid w:val="008061B8"/>
    <w:rsid w:val="00806667"/>
    <w:rsid w:val="00816F41"/>
    <w:rsid w:val="00822129"/>
    <w:rsid w:val="00826223"/>
    <w:rsid w:val="008310B4"/>
    <w:rsid w:val="0083241E"/>
    <w:rsid w:val="008340DC"/>
    <w:rsid w:val="00843E57"/>
    <w:rsid w:val="00844DF6"/>
    <w:rsid w:val="00853D4C"/>
    <w:rsid w:val="00863BA6"/>
    <w:rsid w:val="00872C49"/>
    <w:rsid w:val="0088355D"/>
    <w:rsid w:val="008907AC"/>
    <w:rsid w:val="008A2160"/>
    <w:rsid w:val="008A26D0"/>
    <w:rsid w:val="008A33AF"/>
    <w:rsid w:val="008B0494"/>
    <w:rsid w:val="008D28FA"/>
    <w:rsid w:val="008E0FB7"/>
    <w:rsid w:val="008E303D"/>
    <w:rsid w:val="008E5CCB"/>
    <w:rsid w:val="008F1AE5"/>
    <w:rsid w:val="008F3A82"/>
    <w:rsid w:val="008F580B"/>
    <w:rsid w:val="00901333"/>
    <w:rsid w:val="0090208A"/>
    <w:rsid w:val="009079F1"/>
    <w:rsid w:val="00923825"/>
    <w:rsid w:val="00923C99"/>
    <w:rsid w:val="00924790"/>
    <w:rsid w:val="00935439"/>
    <w:rsid w:val="00943F39"/>
    <w:rsid w:val="009546E8"/>
    <w:rsid w:val="00956CB4"/>
    <w:rsid w:val="00961269"/>
    <w:rsid w:val="009618D7"/>
    <w:rsid w:val="0096345D"/>
    <w:rsid w:val="00963736"/>
    <w:rsid w:val="00963A7D"/>
    <w:rsid w:val="00971B93"/>
    <w:rsid w:val="0097233C"/>
    <w:rsid w:val="00975321"/>
    <w:rsid w:val="00982651"/>
    <w:rsid w:val="00987474"/>
    <w:rsid w:val="00993F95"/>
    <w:rsid w:val="009A2898"/>
    <w:rsid w:val="009B0AE9"/>
    <w:rsid w:val="009B26C9"/>
    <w:rsid w:val="009B7381"/>
    <w:rsid w:val="009C1513"/>
    <w:rsid w:val="009E0B0E"/>
    <w:rsid w:val="009E650B"/>
    <w:rsid w:val="009F00C7"/>
    <w:rsid w:val="00A00D07"/>
    <w:rsid w:val="00A03CEE"/>
    <w:rsid w:val="00A07371"/>
    <w:rsid w:val="00A07A43"/>
    <w:rsid w:val="00A11160"/>
    <w:rsid w:val="00A13BB3"/>
    <w:rsid w:val="00A15E9E"/>
    <w:rsid w:val="00A32F78"/>
    <w:rsid w:val="00A33714"/>
    <w:rsid w:val="00A421AE"/>
    <w:rsid w:val="00A54DAF"/>
    <w:rsid w:val="00A57A59"/>
    <w:rsid w:val="00A57AF2"/>
    <w:rsid w:val="00A65861"/>
    <w:rsid w:val="00A74425"/>
    <w:rsid w:val="00A8581B"/>
    <w:rsid w:val="00A8721F"/>
    <w:rsid w:val="00A91971"/>
    <w:rsid w:val="00A91EAC"/>
    <w:rsid w:val="00A9378A"/>
    <w:rsid w:val="00AA3C5C"/>
    <w:rsid w:val="00AA3EFA"/>
    <w:rsid w:val="00AA645C"/>
    <w:rsid w:val="00AA64C9"/>
    <w:rsid w:val="00AB52A4"/>
    <w:rsid w:val="00AC2479"/>
    <w:rsid w:val="00AC274D"/>
    <w:rsid w:val="00AC34F4"/>
    <w:rsid w:val="00AD329C"/>
    <w:rsid w:val="00AE0E02"/>
    <w:rsid w:val="00AE3956"/>
    <w:rsid w:val="00B24E0F"/>
    <w:rsid w:val="00B25F95"/>
    <w:rsid w:val="00B41F97"/>
    <w:rsid w:val="00B42DA2"/>
    <w:rsid w:val="00B45938"/>
    <w:rsid w:val="00B605AE"/>
    <w:rsid w:val="00B658E5"/>
    <w:rsid w:val="00B67811"/>
    <w:rsid w:val="00B74E76"/>
    <w:rsid w:val="00B76246"/>
    <w:rsid w:val="00B95E96"/>
    <w:rsid w:val="00BA0128"/>
    <w:rsid w:val="00BA0229"/>
    <w:rsid w:val="00BA2A32"/>
    <w:rsid w:val="00BB01C9"/>
    <w:rsid w:val="00BB034A"/>
    <w:rsid w:val="00BB3CD8"/>
    <w:rsid w:val="00BB5C0C"/>
    <w:rsid w:val="00BB5D34"/>
    <w:rsid w:val="00BC5051"/>
    <w:rsid w:val="00BC5573"/>
    <w:rsid w:val="00BC6D5D"/>
    <w:rsid w:val="00BD08D4"/>
    <w:rsid w:val="00BD5DB7"/>
    <w:rsid w:val="00BD742F"/>
    <w:rsid w:val="00BD769C"/>
    <w:rsid w:val="00BE4D12"/>
    <w:rsid w:val="00BF1C6A"/>
    <w:rsid w:val="00BF68F9"/>
    <w:rsid w:val="00BF72F2"/>
    <w:rsid w:val="00BF7986"/>
    <w:rsid w:val="00C02624"/>
    <w:rsid w:val="00C04769"/>
    <w:rsid w:val="00C05A74"/>
    <w:rsid w:val="00C156A5"/>
    <w:rsid w:val="00C16638"/>
    <w:rsid w:val="00C17365"/>
    <w:rsid w:val="00C2536D"/>
    <w:rsid w:val="00C32146"/>
    <w:rsid w:val="00C353D4"/>
    <w:rsid w:val="00C3585B"/>
    <w:rsid w:val="00C35C56"/>
    <w:rsid w:val="00C37013"/>
    <w:rsid w:val="00C37A2B"/>
    <w:rsid w:val="00C42DF4"/>
    <w:rsid w:val="00C520AD"/>
    <w:rsid w:val="00C61765"/>
    <w:rsid w:val="00C664EB"/>
    <w:rsid w:val="00C667FA"/>
    <w:rsid w:val="00C839C5"/>
    <w:rsid w:val="00C97EBD"/>
    <w:rsid w:val="00CA0737"/>
    <w:rsid w:val="00CA1791"/>
    <w:rsid w:val="00CA39BF"/>
    <w:rsid w:val="00CA4EA7"/>
    <w:rsid w:val="00CB0C93"/>
    <w:rsid w:val="00CC03D4"/>
    <w:rsid w:val="00CD4458"/>
    <w:rsid w:val="00CF03A9"/>
    <w:rsid w:val="00CF45B5"/>
    <w:rsid w:val="00D00C59"/>
    <w:rsid w:val="00D14E91"/>
    <w:rsid w:val="00D15EFB"/>
    <w:rsid w:val="00D16311"/>
    <w:rsid w:val="00D16676"/>
    <w:rsid w:val="00D25754"/>
    <w:rsid w:val="00D26F45"/>
    <w:rsid w:val="00D31548"/>
    <w:rsid w:val="00D45360"/>
    <w:rsid w:val="00D454E4"/>
    <w:rsid w:val="00D51B55"/>
    <w:rsid w:val="00D51E50"/>
    <w:rsid w:val="00D52B59"/>
    <w:rsid w:val="00D5485A"/>
    <w:rsid w:val="00D55BB7"/>
    <w:rsid w:val="00D57E5C"/>
    <w:rsid w:val="00D60195"/>
    <w:rsid w:val="00D64A1C"/>
    <w:rsid w:val="00D66D86"/>
    <w:rsid w:val="00D73442"/>
    <w:rsid w:val="00D76A94"/>
    <w:rsid w:val="00D83CE1"/>
    <w:rsid w:val="00D83DB5"/>
    <w:rsid w:val="00D92766"/>
    <w:rsid w:val="00D97E71"/>
    <w:rsid w:val="00DA1DC5"/>
    <w:rsid w:val="00DB22E4"/>
    <w:rsid w:val="00DB700A"/>
    <w:rsid w:val="00DC37F4"/>
    <w:rsid w:val="00DC6200"/>
    <w:rsid w:val="00DD09B9"/>
    <w:rsid w:val="00DD5684"/>
    <w:rsid w:val="00DD6B73"/>
    <w:rsid w:val="00DE60D2"/>
    <w:rsid w:val="00DF0AEE"/>
    <w:rsid w:val="00DF4EA8"/>
    <w:rsid w:val="00E01474"/>
    <w:rsid w:val="00E051B2"/>
    <w:rsid w:val="00E25FAC"/>
    <w:rsid w:val="00E3044A"/>
    <w:rsid w:val="00E34264"/>
    <w:rsid w:val="00E40DDD"/>
    <w:rsid w:val="00E410F4"/>
    <w:rsid w:val="00E41D06"/>
    <w:rsid w:val="00E43207"/>
    <w:rsid w:val="00E463FF"/>
    <w:rsid w:val="00E521C1"/>
    <w:rsid w:val="00E57D91"/>
    <w:rsid w:val="00E621EE"/>
    <w:rsid w:val="00E63DF3"/>
    <w:rsid w:val="00E73113"/>
    <w:rsid w:val="00E7513A"/>
    <w:rsid w:val="00E810E6"/>
    <w:rsid w:val="00E871AE"/>
    <w:rsid w:val="00E9466E"/>
    <w:rsid w:val="00EA3FE1"/>
    <w:rsid w:val="00EA74C7"/>
    <w:rsid w:val="00EB43D4"/>
    <w:rsid w:val="00EC173C"/>
    <w:rsid w:val="00EC507B"/>
    <w:rsid w:val="00EC6EC8"/>
    <w:rsid w:val="00ED2FD3"/>
    <w:rsid w:val="00EE1603"/>
    <w:rsid w:val="00EE4E82"/>
    <w:rsid w:val="00EF0562"/>
    <w:rsid w:val="00EF7C3C"/>
    <w:rsid w:val="00F1061F"/>
    <w:rsid w:val="00F123C7"/>
    <w:rsid w:val="00F15C9F"/>
    <w:rsid w:val="00F36585"/>
    <w:rsid w:val="00F40CD7"/>
    <w:rsid w:val="00F469A9"/>
    <w:rsid w:val="00F53DCC"/>
    <w:rsid w:val="00F54631"/>
    <w:rsid w:val="00F577B7"/>
    <w:rsid w:val="00F57FED"/>
    <w:rsid w:val="00F64598"/>
    <w:rsid w:val="00F6590C"/>
    <w:rsid w:val="00F729FD"/>
    <w:rsid w:val="00F73972"/>
    <w:rsid w:val="00F808D3"/>
    <w:rsid w:val="00F8755C"/>
    <w:rsid w:val="00F9566C"/>
    <w:rsid w:val="00FB1876"/>
    <w:rsid w:val="00FB3991"/>
    <w:rsid w:val="00FB496C"/>
    <w:rsid w:val="00FE5C07"/>
    <w:rsid w:val="00FE7CBA"/>
    <w:rsid w:val="00FF2C1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50CC5"/>
  <w15:docId w15:val="{5BE9E437-DC5F-4B32-8A78-8555E65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tabs>
        <w:tab w:val="clear" w:pos="2559"/>
        <w:tab w:val="num" w:pos="432"/>
      </w:tabs>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 w:type="character" w:customStyle="1" w:styleId="mw-headline">
    <w:name w:val="mw-headline"/>
    <w:basedOn w:val="Fuentedeprrafopredeter"/>
    <w:rsid w:val="003E1451"/>
  </w:style>
  <w:style w:type="paragraph" w:styleId="NormalWeb">
    <w:name w:val="Normal (Web)"/>
    <w:basedOn w:val="Normal"/>
    <w:uiPriority w:val="99"/>
    <w:unhideWhenUsed/>
    <w:rsid w:val="003E1451"/>
    <w:pPr>
      <w:spacing w:before="100" w:beforeAutospacing="1" w:after="100" w:afterAutospacing="1"/>
      <w:jc w:val="left"/>
    </w:pPr>
    <w:rPr>
      <w:sz w:val="24"/>
      <w:szCs w:val="24"/>
      <w:lang w:val="es-ES"/>
    </w:rPr>
  </w:style>
  <w:style w:type="character" w:styleId="Mencinsinresolver">
    <w:name w:val="Unresolved Mention"/>
    <w:basedOn w:val="Fuentedeprrafopredeter"/>
    <w:uiPriority w:val="99"/>
    <w:semiHidden/>
    <w:unhideWhenUsed/>
    <w:rsid w:val="00D26F45"/>
    <w:rPr>
      <w:color w:val="605E5C"/>
      <w:shd w:val="clear" w:color="auto" w:fill="E1DFDD"/>
    </w:rPr>
  </w:style>
  <w:style w:type="paragraph" w:customStyle="1" w:styleId="referencescopy1">
    <w:name w:val="referencescopy1"/>
    <w:basedOn w:val="Normal"/>
    <w:rsid w:val="00E40DDD"/>
    <w:pPr>
      <w:spacing w:before="100" w:beforeAutospacing="1" w:after="100" w:afterAutospacing="1"/>
      <w:jc w:val="left"/>
    </w:pPr>
    <w:rPr>
      <w:sz w:val="24"/>
      <w:szCs w:val="24"/>
      <w:lang w:val="es-ES"/>
    </w:rPr>
  </w:style>
  <w:style w:type="paragraph" w:styleId="Prrafodelista">
    <w:name w:val="List Paragraph"/>
    <w:basedOn w:val="Normal"/>
    <w:uiPriority w:val="34"/>
    <w:qFormat/>
    <w:rsid w:val="00D31548"/>
    <w:pPr>
      <w:ind w:left="720"/>
      <w:contextualSpacing/>
    </w:pPr>
  </w:style>
  <w:style w:type="character" w:styleId="Textodelmarcadordeposicin">
    <w:name w:val="Placeholder Text"/>
    <w:basedOn w:val="Fuentedeprrafopredeter"/>
    <w:uiPriority w:val="99"/>
    <w:semiHidden/>
    <w:rsid w:val="00287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228">
      <w:bodyDiv w:val="1"/>
      <w:marLeft w:val="0"/>
      <w:marRight w:val="0"/>
      <w:marTop w:val="0"/>
      <w:marBottom w:val="0"/>
      <w:divBdr>
        <w:top w:val="none" w:sz="0" w:space="0" w:color="auto"/>
        <w:left w:val="none" w:sz="0" w:space="0" w:color="auto"/>
        <w:bottom w:val="none" w:sz="0" w:space="0" w:color="auto"/>
        <w:right w:val="none" w:sz="0" w:space="0" w:color="auto"/>
      </w:divBdr>
      <w:divsChild>
        <w:div w:id="391201476">
          <w:marLeft w:val="0"/>
          <w:marRight w:val="0"/>
          <w:marTop w:val="0"/>
          <w:marBottom w:val="0"/>
          <w:divBdr>
            <w:top w:val="none" w:sz="0" w:space="0" w:color="auto"/>
            <w:left w:val="none" w:sz="0" w:space="0" w:color="auto"/>
            <w:bottom w:val="none" w:sz="0" w:space="0" w:color="auto"/>
            <w:right w:val="none" w:sz="0" w:space="0" w:color="auto"/>
          </w:divBdr>
        </w:div>
      </w:divsChild>
    </w:div>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782461494">
      <w:bodyDiv w:val="1"/>
      <w:marLeft w:val="0"/>
      <w:marRight w:val="0"/>
      <w:marTop w:val="0"/>
      <w:marBottom w:val="0"/>
      <w:divBdr>
        <w:top w:val="none" w:sz="0" w:space="0" w:color="auto"/>
        <w:left w:val="none" w:sz="0" w:space="0" w:color="auto"/>
        <w:bottom w:val="none" w:sz="0" w:space="0" w:color="auto"/>
        <w:right w:val="none" w:sz="0" w:space="0" w:color="auto"/>
      </w:divBdr>
    </w:div>
    <w:div w:id="979263609">
      <w:bodyDiv w:val="1"/>
      <w:marLeft w:val="0"/>
      <w:marRight w:val="0"/>
      <w:marTop w:val="0"/>
      <w:marBottom w:val="0"/>
      <w:divBdr>
        <w:top w:val="none" w:sz="0" w:space="0" w:color="auto"/>
        <w:left w:val="none" w:sz="0" w:space="0" w:color="auto"/>
        <w:bottom w:val="none" w:sz="0" w:space="0" w:color="auto"/>
        <w:right w:val="none" w:sz="0" w:space="0" w:color="auto"/>
      </w:divBdr>
      <w:divsChild>
        <w:div w:id="449016515">
          <w:marLeft w:val="0"/>
          <w:marRight w:val="0"/>
          <w:marTop w:val="0"/>
          <w:marBottom w:val="0"/>
          <w:divBdr>
            <w:top w:val="none" w:sz="0" w:space="0" w:color="auto"/>
            <w:left w:val="none" w:sz="0" w:space="0" w:color="auto"/>
            <w:bottom w:val="none" w:sz="0" w:space="0" w:color="auto"/>
            <w:right w:val="none" w:sz="0" w:space="0" w:color="auto"/>
          </w:divBdr>
        </w:div>
      </w:divsChild>
    </w:div>
    <w:div w:id="1231647836">
      <w:bodyDiv w:val="1"/>
      <w:marLeft w:val="0"/>
      <w:marRight w:val="0"/>
      <w:marTop w:val="0"/>
      <w:marBottom w:val="0"/>
      <w:divBdr>
        <w:top w:val="none" w:sz="0" w:space="0" w:color="auto"/>
        <w:left w:val="none" w:sz="0" w:space="0" w:color="auto"/>
        <w:bottom w:val="none" w:sz="0" w:space="0" w:color="auto"/>
        <w:right w:val="none" w:sz="0" w:space="0" w:color="auto"/>
      </w:divBdr>
      <w:divsChild>
        <w:div w:id="59914720">
          <w:marLeft w:val="0"/>
          <w:marRight w:val="0"/>
          <w:marTop w:val="0"/>
          <w:marBottom w:val="0"/>
          <w:divBdr>
            <w:top w:val="none" w:sz="0" w:space="0" w:color="auto"/>
            <w:left w:val="none" w:sz="0" w:space="0" w:color="auto"/>
            <w:bottom w:val="none" w:sz="0" w:space="0" w:color="auto"/>
            <w:right w:val="none" w:sz="0" w:space="0" w:color="auto"/>
          </w:divBdr>
        </w:div>
        <w:div w:id="111631213">
          <w:marLeft w:val="0"/>
          <w:marRight w:val="0"/>
          <w:marTop w:val="0"/>
          <w:marBottom w:val="0"/>
          <w:divBdr>
            <w:top w:val="none" w:sz="0" w:space="0" w:color="auto"/>
            <w:left w:val="none" w:sz="0" w:space="0" w:color="auto"/>
            <w:bottom w:val="none" w:sz="0" w:space="0" w:color="auto"/>
            <w:right w:val="none" w:sz="0" w:space="0" w:color="auto"/>
          </w:divBdr>
        </w:div>
        <w:div w:id="163323549">
          <w:marLeft w:val="0"/>
          <w:marRight w:val="0"/>
          <w:marTop w:val="0"/>
          <w:marBottom w:val="0"/>
          <w:divBdr>
            <w:top w:val="none" w:sz="0" w:space="0" w:color="auto"/>
            <w:left w:val="none" w:sz="0" w:space="0" w:color="auto"/>
            <w:bottom w:val="none" w:sz="0" w:space="0" w:color="auto"/>
            <w:right w:val="none" w:sz="0" w:space="0" w:color="auto"/>
          </w:divBdr>
        </w:div>
        <w:div w:id="184173188">
          <w:marLeft w:val="0"/>
          <w:marRight w:val="0"/>
          <w:marTop w:val="0"/>
          <w:marBottom w:val="0"/>
          <w:divBdr>
            <w:top w:val="none" w:sz="0" w:space="0" w:color="auto"/>
            <w:left w:val="none" w:sz="0" w:space="0" w:color="auto"/>
            <w:bottom w:val="none" w:sz="0" w:space="0" w:color="auto"/>
            <w:right w:val="none" w:sz="0" w:space="0" w:color="auto"/>
          </w:divBdr>
        </w:div>
        <w:div w:id="195849548">
          <w:marLeft w:val="0"/>
          <w:marRight w:val="0"/>
          <w:marTop w:val="0"/>
          <w:marBottom w:val="0"/>
          <w:divBdr>
            <w:top w:val="none" w:sz="0" w:space="0" w:color="auto"/>
            <w:left w:val="none" w:sz="0" w:space="0" w:color="auto"/>
            <w:bottom w:val="none" w:sz="0" w:space="0" w:color="auto"/>
            <w:right w:val="none" w:sz="0" w:space="0" w:color="auto"/>
          </w:divBdr>
        </w:div>
        <w:div w:id="235090208">
          <w:marLeft w:val="0"/>
          <w:marRight w:val="0"/>
          <w:marTop w:val="0"/>
          <w:marBottom w:val="0"/>
          <w:divBdr>
            <w:top w:val="none" w:sz="0" w:space="0" w:color="auto"/>
            <w:left w:val="none" w:sz="0" w:space="0" w:color="auto"/>
            <w:bottom w:val="none" w:sz="0" w:space="0" w:color="auto"/>
            <w:right w:val="none" w:sz="0" w:space="0" w:color="auto"/>
          </w:divBdr>
        </w:div>
        <w:div w:id="325206981">
          <w:marLeft w:val="0"/>
          <w:marRight w:val="0"/>
          <w:marTop w:val="0"/>
          <w:marBottom w:val="0"/>
          <w:divBdr>
            <w:top w:val="none" w:sz="0" w:space="0" w:color="auto"/>
            <w:left w:val="none" w:sz="0" w:space="0" w:color="auto"/>
            <w:bottom w:val="none" w:sz="0" w:space="0" w:color="auto"/>
            <w:right w:val="none" w:sz="0" w:space="0" w:color="auto"/>
          </w:divBdr>
        </w:div>
        <w:div w:id="337583288">
          <w:marLeft w:val="0"/>
          <w:marRight w:val="0"/>
          <w:marTop w:val="0"/>
          <w:marBottom w:val="0"/>
          <w:divBdr>
            <w:top w:val="none" w:sz="0" w:space="0" w:color="auto"/>
            <w:left w:val="none" w:sz="0" w:space="0" w:color="auto"/>
            <w:bottom w:val="none" w:sz="0" w:space="0" w:color="auto"/>
            <w:right w:val="none" w:sz="0" w:space="0" w:color="auto"/>
          </w:divBdr>
        </w:div>
        <w:div w:id="356661690">
          <w:marLeft w:val="0"/>
          <w:marRight w:val="0"/>
          <w:marTop w:val="0"/>
          <w:marBottom w:val="0"/>
          <w:divBdr>
            <w:top w:val="none" w:sz="0" w:space="0" w:color="auto"/>
            <w:left w:val="none" w:sz="0" w:space="0" w:color="auto"/>
            <w:bottom w:val="none" w:sz="0" w:space="0" w:color="auto"/>
            <w:right w:val="none" w:sz="0" w:space="0" w:color="auto"/>
          </w:divBdr>
        </w:div>
        <w:div w:id="383220305">
          <w:marLeft w:val="0"/>
          <w:marRight w:val="0"/>
          <w:marTop w:val="0"/>
          <w:marBottom w:val="0"/>
          <w:divBdr>
            <w:top w:val="none" w:sz="0" w:space="0" w:color="auto"/>
            <w:left w:val="none" w:sz="0" w:space="0" w:color="auto"/>
            <w:bottom w:val="none" w:sz="0" w:space="0" w:color="auto"/>
            <w:right w:val="none" w:sz="0" w:space="0" w:color="auto"/>
          </w:divBdr>
        </w:div>
        <w:div w:id="404226053">
          <w:marLeft w:val="0"/>
          <w:marRight w:val="0"/>
          <w:marTop w:val="0"/>
          <w:marBottom w:val="0"/>
          <w:divBdr>
            <w:top w:val="none" w:sz="0" w:space="0" w:color="auto"/>
            <w:left w:val="none" w:sz="0" w:space="0" w:color="auto"/>
            <w:bottom w:val="none" w:sz="0" w:space="0" w:color="auto"/>
            <w:right w:val="none" w:sz="0" w:space="0" w:color="auto"/>
          </w:divBdr>
        </w:div>
        <w:div w:id="429082152">
          <w:marLeft w:val="0"/>
          <w:marRight w:val="0"/>
          <w:marTop w:val="0"/>
          <w:marBottom w:val="0"/>
          <w:divBdr>
            <w:top w:val="none" w:sz="0" w:space="0" w:color="auto"/>
            <w:left w:val="none" w:sz="0" w:space="0" w:color="auto"/>
            <w:bottom w:val="none" w:sz="0" w:space="0" w:color="auto"/>
            <w:right w:val="none" w:sz="0" w:space="0" w:color="auto"/>
          </w:divBdr>
        </w:div>
        <w:div w:id="431126535">
          <w:marLeft w:val="0"/>
          <w:marRight w:val="0"/>
          <w:marTop w:val="0"/>
          <w:marBottom w:val="0"/>
          <w:divBdr>
            <w:top w:val="none" w:sz="0" w:space="0" w:color="auto"/>
            <w:left w:val="none" w:sz="0" w:space="0" w:color="auto"/>
            <w:bottom w:val="none" w:sz="0" w:space="0" w:color="auto"/>
            <w:right w:val="none" w:sz="0" w:space="0" w:color="auto"/>
          </w:divBdr>
        </w:div>
        <w:div w:id="465664504">
          <w:marLeft w:val="0"/>
          <w:marRight w:val="0"/>
          <w:marTop w:val="0"/>
          <w:marBottom w:val="0"/>
          <w:divBdr>
            <w:top w:val="none" w:sz="0" w:space="0" w:color="auto"/>
            <w:left w:val="none" w:sz="0" w:space="0" w:color="auto"/>
            <w:bottom w:val="none" w:sz="0" w:space="0" w:color="auto"/>
            <w:right w:val="none" w:sz="0" w:space="0" w:color="auto"/>
          </w:divBdr>
        </w:div>
        <w:div w:id="656299292">
          <w:marLeft w:val="0"/>
          <w:marRight w:val="0"/>
          <w:marTop w:val="0"/>
          <w:marBottom w:val="0"/>
          <w:divBdr>
            <w:top w:val="none" w:sz="0" w:space="0" w:color="auto"/>
            <w:left w:val="none" w:sz="0" w:space="0" w:color="auto"/>
            <w:bottom w:val="none" w:sz="0" w:space="0" w:color="auto"/>
            <w:right w:val="none" w:sz="0" w:space="0" w:color="auto"/>
          </w:divBdr>
        </w:div>
        <w:div w:id="660086684">
          <w:marLeft w:val="0"/>
          <w:marRight w:val="0"/>
          <w:marTop w:val="0"/>
          <w:marBottom w:val="0"/>
          <w:divBdr>
            <w:top w:val="none" w:sz="0" w:space="0" w:color="auto"/>
            <w:left w:val="none" w:sz="0" w:space="0" w:color="auto"/>
            <w:bottom w:val="none" w:sz="0" w:space="0" w:color="auto"/>
            <w:right w:val="none" w:sz="0" w:space="0" w:color="auto"/>
          </w:divBdr>
        </w:div>
        <w:div w:id="863783384">
          <w:marLeft w:val="0"/>
          <w:marRight w:val="0"/>
          <w:marTop w:val="0"/>
          <w:marBottom w:val="0"/>
          <w:divBdr>
            <w:top w:val="none" w:sz="0" w:space="0" w:color="auto"/>
            <w:left w:val="none" w:sz="0" w:space="0" w:color="auto"/>
            <w:bottom w:val="none" w:sz="0" w:space="0" w:color="auto"/>
            <w:right w:val="none" w:sz="0" w:space="0" w:color="auto"/>
          </w:divBdr>
        </w:div>
        <w:div w:id="867719952">
          <w:marLeft w:val="0"/>
          <w:marRight w:val="0"/>
          <w:marTop w:val="0"/>
          <w:marBottom w:val="0"/>
          <w:divBdr>
            <w:top w:val="none" w:sz="0" w:space="0" w:color="auto"/>
            <w:left w:val="none" w:sz="0" w:space="0" w:color="auto"/>
            <w:bottom w:val="none" w:sz="0" w:space="0" w:color="auto"/>
            <w:right w:val="none" w:sz="0" w:space="0" w:color="auto"/>
          </w:divBdr>
        </w:div>
        <w:div w:id="995187171">
          <w:marLeft w:val="0"/>
          <w:marRight w:val="0"/>
          <w:marTop w:val="0"/>
          <w:marBottom w:val="0"/>
          <w:divBdr>
            <w:top w:val="none" w:sz="0" w:space="0" w:color="auto"/>
            <w:left w:val="none" w:sz="0" w:space="0" w:color="auto"/>
            <w:bottom w:val="none" w:sz="0" w:space="0" w:color="auto"/>
            <w:right w:val="none" w:sz="0" w:space="0" w:color="auto"/>
          </w:divBdr>
        </w:div>
        <w:div w:id="1025864065">
          <w:marLeft w:val="0"/>
          <w:marRight w:val="0"/>
          <w:marTop w:val="0"/>
          <w:marBottom w:val="0"/>
          <w:divBdr>
            <w:top w:val="none" w:sz="0" w:space="0" w:color="auto"/>
            <w:left w:val="none" w:sz="0" w:space="0" w:color="auto"/>
            <w:bottom w:val="none" w:sz="0" w:space="0" w:color="auto"/>
            <w:right w:val="none" w:sz="0" w:space="0" w:color="auto"/>
          </w:divBdr>
        </w:div>
        <w:div w:id="1154645293">
          <w:marLeft w:val="0"/>
          <w:marRight w:val="0"/>
          <w:marTop w:val="0"/>
          <w:marBottom w:val="0"/>
          <w:divBdr>
            <w:top w:val="none" w:sz="0" w:space="0" w:color="auto"/>
            <w:left w:val="none" w:sz="0" w:space="0" w:color="auto"/>
            <w:bottom w:val="none" w:sz="0" w:space="0" w:color="auto"/>
            <w:right w:val="none" w:sz="0" w:space="0" w:color="auto"/>
          </w:divBdr>
        </w:div>
        <w:div w:id="1254362434">
          <w:marLeft w:val="0"/>
          <w:marRight w:val="0"/>
          <w:marTop w:val="0"/>
          <w:marBottom w:val="0"/>
          <w:divBdr>
            <w:top w:val="none" w:sz="0" w:space="0" w:color="auto"/>
            <w:left w:val="none" w:sz="0" w:space="0" w:color="auto"/>
            <w:bottom w:val="none" w:sz="0" w:space="0" w:color="auto"/>
            <w:right w:val="none" w:sz="0" w:space="0" w:color="auto"/>
          </w:divBdr>
        </w:div>
        <w:div w:id="1288465921">
          <w:marLeft w:val="0"/>
          <w:marRight w:val="0"/>
          <w:marTop w:val="0"/>
          <w:marBottom w:val="0"/>
          <w:divBdr>
            <w:top w:val="none" w:sz="0" w:space="0" w:color="auto"/>
            <w:left w:val="none" w:sz="0" w:space="0" w:color="auto"/>
            <w:bottom w:val="none" w:sz="0" w:space="0" w:color="auto"/>
            <w:right w:val="none" w:sz="0" w:space="0" w:color="auto"/>
          </w:divBdr>
        </w:div>
        <w:div w:id="1320882992">
          <w:marLeft w:val="0"/>
          <w:marRight w:val="0"/>
          <w:marTop w:val="0"/>
          <w:marBottom w:val="0"/>
          <w:divBdr>
            <w:top w:val="none" w:sz="0" w:space="0" w:color="auto"/>
            <w:left w:val="none" w:sz="0" w:space="0" w:color="auto"/>
            <w:bottom w:val="none" w:sz="0" w:space="0" w:color="auto"/>
            <w:right w:val="none" w:sz="0" w:space="0" w:color="auto"/>
          </w:divBdr>
        </w:div>
        <w:div w:id="1322079138">
          <w:marLeft w:val="0"/>
          <w:marRight w:val="0"/>
          <w:marTop w:val="0"/>
          <w:marBottom w:val="0"/>
          <w:divBdr>
            <w:top w:val="none" w:sz="0" w:space="0" w:color="auto"/>
            <w:left w:val="none" w:sz="0" w:space="0" w:color="auto"/>
            <w:bottom w:val="none" w:sz="0" w:space="0" w:color="auto"/>
            <w:right w:val="none" w:sz="0" w:space="0" w:color="auto"/>
          </w:divBdr>
        </w:div>
        <w:div w:id="1336154328">
          <w:marLeft w:val="0"/>
          <w:marRight w:val="0"/>
          <w:marTop w:val="0"/>
          <w:marBottom w:val="0"/>
          <w:divBdr>
            <w:top w:val="none" w:sz="0" w:space="0" w:color="auto"/>
            <w:left w:val="none" w:sz="0" w:space="0" w:color="auto"/>
            <w:bottom w:val="none" w:sz="0" w:space="0" w:color="auto"/>
            <w:right w:val="none" w:sz="0" w:space="0" w:color="auto"/>
          </w:divBdr>
        </w:div>
        <w:div w:id="1370883651">
          <w:marLeft w:val="0"/>
          <w:marRight w:val="0"/>
          <w:marTop w:val="0"/>
          <w:marBottom w:val="0"/>
          <w:divBdr>
            <w:top w:val="none" w:sz="0" w:space="0" w:color="auto"/>
            <w:left w:val="none" w:sz="0" w:space="0" w:color="auto"/>
            <w:bottom w:val="none" w:sz="0" w:space="0" w:color="auto"/>
            <w:right w:val="none" w:sz="0" w:space="0" w:color="auto"/>
          </w:divBdr>
        </w:div>
        <w:div w:id="1379860922">
          <w:marLeft w:val="0"/>
          <w:marRight w:val="0"/>
          <w:marTop w:val="0"/>
          <w:marBottom w:val="0"/>
          <w:divBdr>
            <w:top w:val="none" w:sz="0" w:space="0" w:color="auto"/>
            <w:left w:val="none" w:sz="0" w:space="0" w:color="auto"/>
            <w:bottom w:val="none" w:sz="0" w:space="0" w:color="auto"/>
            <w:right w:val="none" w:sz="0" w:space="0" w:color="auto"/>
          </w:divBdr>
        </w:div>
        <w:div w:id="1483276345">
          <w:marLeft w:val="0"/>
          <w:marRight w:val="0"/>
          <w:marTop w:val="0"/>
          <w:marBottom w:val="0"/>
          <w:divBdr>
            <w:top w:val="none" w:sz="0" w:space="0" w:color="auto"/>
            <w:left w:val="none" w:sz="0" w:space="0" w:color="auto"/>
            <w:bottom w:val="none" w:sz="0" w:space="0" w:color="auto"/>
            <w:right w:val="none" w:sz="0" w:space="0" w:color="auto"/>
          </w:divBdr>
        </w:div>
        <w:div w:id="1556815728">
          <w:marLeft w:val="0"/>
          <w:marRight w:val="0"/>
          <w:marTop w:val="0"/>
          <w:marBottom w:val="0"/>
          <w:divBdr>
            <w:top w:val="none" w:sz="0" w:space="0" w:color="auto"/>
            <w:left w:val="none" w:sz="0" w:space="0" w:color="auto"/>
            <w:bottom w:val="none" w:sz="0" w:space="0" w:color="auto"/>
            <w:right w:val="none" w:sz="0" w:space="0" w:color="auto"/>
          </w:divBdr>
        </w:div>
        <w:div w:id="1601790806">
          <w:marLeft w:val="0"/>
          <w:marRight w:val="0"/>
          <w:marTop w:val="0"/>
          <w:marBottom w:val="0"/>
          <w:divBdr>
            <w:top w:val="none" w:sz="0" w:space="0" w:color="auto"/>
            <w:left w:val="none" w:sz="0" w:space="0" w:color="auto"/>
            <w:bottom w:val="none" w:sz="0" w:space="0" w:color="auto"/>
            <w:right w:val="none" w:sz="0" w:space="0" w:color="auto"/>
          </w:divBdr>
        </w:div>
        <w:div w:id="1633902642">
          <w:marLeft w:val="0"/>
          <w:marRight w:val="0"/>
          <w:marTop w:val="0"/>
          <w:marBottom w:val="0"/>
          <w:divBdr>
            <w:top w:val="none" w:sz="0" w:space="0" w:color="auto"/>
            <w:left w:val="none" w:sz="0" w:space="0" w:color="auto"/>
            <w:bottom w:val="none" w:sz="0" w:space="0" w:color="auto"/>
            <w:right w:val="none" w:sz="0" w:space="0" w:color="auto"/>
          </w:divBdr>
        </w:div>
        <w:div w:id="1646156169">
          <w:marLeft w:val="0"/>
          <w:marRight w:val="0"/>
          <w:marTop w:val="0"/>
          <w:marBottom w:val="0"/>
          <w:divBdr>
            <w:top w:val="none" w:sz="0" w:space="0" w:color="auto"/>
            <w:left w:val="none" w:sz="0" w:space="0" w:color="auto"/>
            <w:bottom w:val="none" w:sz="0" w:space="0" w:color="auto"/>
            <w:right w:val="none" w:sz="0" w:space="0" w:color="auto"/>
          </w:divBdr>
        </w:div>
        <w:div w:id="1658990941">
          <w:marLeft w:val="0"/>
          <w:marRight w:val="0"/>
          <w:marTop w:val="0"/>
          <w:marBottom w:val="0"/>
          <w:divBdr>
            <w:top w:val="none" w:sz="0" w:space="0" w:color="auto"/>
            <w:left w:val="none" w:sz="0" w:space="0" w:color="auto"/>
            <w:bottom w:val="none" w:sz="0" w:space="0" w:color="auto"/>
            <w:right w:val="none" w:sz="0" w:space="0" w:color="auto"/>
          </w:divBdr>
        </w:div>
        <w:div w:id="1971588312">
          <w:marLeft w:val="0"/>
          <w:marRight w:val="0"/>
          <w:marTop w:val="0"/>
          <w:marBottom w:val="0"/>
          <w:divBdr>
            <w:top w:val="none" w:sz="0" w:space="0" w:color="auto"/>
            <w:left w:val="none" w:sz="0" w:space="0" w:color="auto"/>
            <w:bottom w:val="none" w:sz="0" w:space="0" w:color="auto"/>
            <w:right w:val="none" w:sz="0" w:space="0" w:color="auto"/>
          </w:divBdr>
        </w:div>
        <w:div w:id="1974944865">
          <w:marLeft w:val="0"/>
          <w:marRight w:val="0"/>
          <w:marTop w:val="0"/>
          <w:marBottom w:val="0"/>
          <w:divBdr>
            <w:top w:val="none" w:sz="0" w:space="0" w:color="auto"/>
            <w:left w:val="none" w:sz="0" w:space="0" w:color="auto"/>
            <w:bottom w:val="none" w:sz="0" w:space="0" w:color="auto"/>
            <w:right w:val="none" w:sz="0" w:space="0" w:color="auto"/>
          </w:divBdr>
        </w:div>
        <w:div w:id="2004157819">
          <w:marLeft w:val="0"/>
          <w:marRight w:val="0"/>
          <w:marTop w:val="0"/>
          <w:marBottom w:val="0"/>
          <w:divBdr>
            <w:top w:val="none" w:sz="0" w:space="0" w:color="auto"/>
            <w:left w:val="none" w:sz="0" w:space="0" w:color="auto"/>
            <w:bottom w:val="none" w:sz="0" w:space="0" w:color="auto"/>
            <w:right w:val="none" w:sz="0" w:space="0" w:color="auto"/>
          </w:divBdr>
        </w:div>
        <w:div w:id="2036736673">
          <w:marLeft w:val="0"/>
          <w:marRight w:val="0"/>
          <w:marTop w:val="0"/>
          <w:marBottom w:val="0"/>
          <w:divBdr>
            <w:top w:val="none" w:sz="0" w:space="0" w:color="auto"/>
            <w:left w:val="none" w:sz="0" w:space="0" w:color="auto"/>
            <w:bottom w:val="none" w:sz="0" w:space="0" w:color="auto"/>
            <w:right w:val="none" w:sz="0" w:space="0" w:color="auto"/>
          </w:divBdr>
        </w:div>
        <w:div w:id="2080715199">
          <w:marLeft w:val="0"/>
          <w:marRight w:val="0"/>
          <w:marTop w:val="0"/>
          <w:marBottom w:val="0"/>
          <w:divBdr>
            <w:top w:val="none" w:sz="0" w:space="0" w:color="auto"/>
            <w:left w:val="none" w:sz="0" w:space="0" w:color="auto"/>
            <w:bottom w:val="none" w:sz="0" w:space="0" w:color="auto"/>
            <w:right w:val="none" w:sz="0" w:space="0" w:color="auto"/>
          </w:divBdr>
        </w:div>
        <w:div w:id="2131975651">
          <w:marLeft w:val="0"/>
          <w:marRight w:val="0"/>
          <w:marTop w:val="0"/>
          <w:marBottom w:val="0"/>
          <w:divBdr>
            <w:top w:val="none" w:sz="0" w:space="0" w:color="auto"/>
            <w:left w:val="none" w:sz="0" w:space="0" w:color="auto"/>
            <w:bottom w:val="none" w:sz="0" w:space="0" w:color="auto"/>
            <w:right w:val="none" w:sz="0" w:space="0" w:color="auto"/>
          </w:divBdr>
        </w:div>
      </w:divsChild>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347252524">
      <w:bodyDiv w:val="1"/>
      <w:marLeft w:val="0"/>
      <w:marRight w:val="0"/>
      <w:marTop w:val="0"/>
      <w:marBottom w:val="0"/>
      <w:divBdr>
        <w:top w:val="none" w:sz="0" w:space="0" w:color="auto"/>
        <w:left w:val="none" w:sz="0" w:space="0" w:color="auto"/>
        <w:bottom w:val="none" w:sz="0" w:space="0" w:color="auto"/>
        <w:right w:val="none" w:sz="0" w:space="0" w:color="auto"/>
      </w:divBdr>
    </w:div>
    <w:div w:id="1505706681">
      <w:bodyDiv w:val="1"/>
      <w:marLeft w:val="0"/>
      <w:marRight w:val="0"/>
      <w:marTop w:val="0"/>
      <w:marBottom w:val="0"/>
      <w:divBdr>
        <w:top w:val="none" w:sz="0" w:space="0" w:color="auto"/>
        <w:left w:val="none" w:sz="0" w:space="0" w:color="auto"/>
        <w:bottom w:val="none" w:sz="0" w:space="0" w:color="auto"/>
        <w:right w:val="none" w:sz="0" w:space="0" w:color="auto"/>
      </w:divBdr>
    </w:div>
    <w:div w:id="1526601430">
      <w:bodyDiv w:val="1"/>
      <w:marLeft w:val="0"/>
      <w:marRight w:val="0"/>
      <w:marTop w:val="0"/>
      <w:marBottom w:val="0"/>
      <w:divBdr>
        <w:top w:val="none" w:sz="0" w:space="0" w:color="auto"/>
        <w:left w:val="none" w:sz="0" w:space="0" w:color="auto"/>
        <w:bottom w:val="none" w:sz="0" w:space="0" w:color="auto"/>
        <w:right w:val="none" w:sz="0" w:space="0" w:color="auto"/>
      </w:divBdr>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837190710">
      <w:bodyDiv w:val="1"/>
      <w:marLeft w:val="0"/>
      <w:marRight w:val="0"/>
      <w:marTop w:val="0"/>
      <w:marBottom w:val="0"/>
      <w:divBdr>
        <w:top w:val="none" w:sz="0" w:space="0" w:color="auto"/>
        <w:left w:val="none" w:sz="0" w:space="0" w:color="auto"/>
        <w:bottom w:val="none" w:sz="0" w:space="0" w:color="auto"/>
        <w:right w:val="none" w:sz="0" w:space="0" w:color="auto"/>
      </w:divBdr>
      <w:divsChild>
        <w:div w:id="130171697">
          <w:marLeft w:val="0"/>
          <w:marRight w:val="0"/>
          <w:marTop w:val="0"/>
          <w:marBottom w:val="0"/>
          <w:divBdr>
            <w:top w:val="none" w:sz="0" w:space="0" w:color="auto"/>
            <w:left w:val="none" w:sz="0" w:space="0" w:color="auto"/>
            <w:bottom w:val="none" w:sz="0" w:space="0" w:color="auto"/>
            <w:right w:val="none" w:sz="0" w:space="0" w:color="auto"/>
          </w:divBdr>
        </w:div>
        <w:div w:id="385186501">
          <w:marLeft w:val="0"/>
          <w:marRight w:val="0"/>
          <w:marTop w:val="0"/>
          <w:marBottom w:val="0"/>
          <w:divBdr>
            <w:top w:val="none" w:sz="0" w:space="0" w:color="auto"/>
            <w:left w:val="none" w:sz="0" w:space="0" w:color="auto"/>
            <w:bottom w:val="none" w:sz="0" w:space="0" w:color="auto"/>
            <w:right w:val="none" w:sz="0" w:space="0" w:color="auto"/>
          </w:divBdr>
        </w:div>
        <w:div w:id="473763933">
          <w:marLeft w:val="0"/>
          <w:marRight w:val="0"/>
          <w:marTop w:val="0"/>
          <w:marBottom w:val="0"/>
          <w:divBdr>
            <w:top w:val="none" w:sz="0" w:space="0" w:color="auto"/>
            <w:left w:val="none" w:sz="0" w:space="0" w:color="auto"/>
            <w:bottom w:val="none" w:sz="0" w:space="0" w:color="auto"/>
            <w:right w:val="none" w:sz="0" w:space="0" w:color="auto"/>
          </w:divBdr>
        </w:div>
        <w:div w:id="623197393">
          <w:marLeft w:val="0"/>
          <w:marRight w:val="0"/>
          <w:marTop w:val="0"/>
          <w:marBottom w:val="0"/>
          <w:divBdr>
            <w:top w:val="none" w:sz="0" w:space="0" w:color="auto"/>
            <w:left w:val="none" w:sz="0" w:space="0" w:color="auto"/>
            <w:bottom w:val="none" w:sz="0" w:space="0" w:color="auto"/>
            <w:right w:val="none" w:sz="0" w:space="0" w:color="auto"/>
          </w:divBdr>
        </w:div>
        <w:div w:id="902253307">
          <w:marLeft w:val="0"/>
          <w:marRight w:val="0"/>
          <w:marTop w:val="0"/>
          <w:marBottom w:val="0"/>
          <w:divBdr>
            <w:top w:val="none" w:sz="0" w:space="0" w:color="auto"/>
            <w:left w:val="none" w:sz="0" w:space="0" w:color="auto"/>
            <w:bottom w:val="none" w:sz="0" w:space="0" w:color="auto"/>
            <w:right w:val="none" w:sz="0" w:space="0" w:color="auto"/>
          </w:divBdr>
        </w:div>
        <w:div w:id="911037281">
          <w:marLeft w:val="0"/>
          <w:marRight w:val="0"/>
          <w:marTop w:val="0"/>
          <w:marBottom w:val="0"/>
          <w:divBdr>
            <w:top w:val="none" w:sz="0" w:space="0" w:color="auto"/>
            <w:left w:val="none" w:sz="0" w:space="0" w:color="auto"/>
            <w:bottom w:val="none" w:sz="0" w:space="0" w:color="auto"/>
            <w:right w:val="none" w:sz="0" w:space="0" w:color="auto"/>
          </w:divBdr>
        </w:div>
        <w:div w:id="947280050">
          <w:marLeft w:val="0"/>
          <w:marRight w:val="0"/>
          <w:marTop w:val="0"/>
          <w:marBottom w:val="0"/>
          <w:divBdr>
            <w:top w:val="none" w:sz="0" w:space="0" w:color="auto"/>
            <w:left w:val="none" w:sz="0" w:space="0" w:color="auto"/>
            <w:bottom w:val="none" w:sz="0" w:space="0" w:color="auto"/>
            <w:right w:val="none" w:sz="0" w:space="0" w:color="auto"/>
          </w:divBdr>
        </w:div>
        <w:div w:id="1007516702">
          <w:marLeft w:val="0"/>
          <w:marRight w:val="0"/>
          <w:marTop w:val="0"/>
          <w:marBottom w:val="0"/>
          <w:divBdr>
            <w:top w:val="none" w:sz="0" w:space="0" w:color="auto"/>
            <w:left w:val="none" w:sz="0" w:space="0" w:color="auto"/>
            <w:bottom w:val="none" w:sz="0" w:space="0" w:color="auto"/>
            <w:right w:val="none" w:sz="0" w:space="0" w:color="auto"/>
          </w:divBdr>
        </w:div>
        <w:div w:id="1105464042">
          <w:marLeft w:val="0"/>
          <w:marRight w:val="0"/>
          <w:marTop w:val="0"/>
          <w:marBottom w:val="0"/>
          <w:divBdr>
            <w:top w:val="none" w:sz="0" w:space="0" w:color="auto"/>
            <w:left w:val="none" w:sz="0" w:space="0" w:color="auto"/>
            <w:bottom w:val="none" w:sz="0" w:space="0" w:color="auto"/>
            <w:right w:val="none" w:sz="0" w:space="0" w:color="auto"/>
          </w:divBdr>
        </w:div>
        <w:div w:id="1240557241">
          <w:marLeft w:val="0"/>
          <w:marRight w:val="0"/>
          <w:marTop w:val="0"/>
          <w:marBottom w:val="0"/>
          <w:divBdr>
            <w:top w:val="none" w:sz="0" w:space="0" w:color="auto"/>
            <w:left w:val="none" w:sz="0" w:space="0" w:color="auto"/>
            <w:bottom w:val="none" w:sz="0" w:space="0" w:color="auto"/>
            <w:right w:val="none" w:sz="0" w:space="0" w:color="auto"/>
          </w:divBdr>
        </w:div>
        <w:div w:id="1254240726">
          <w:marLeft w:val="0"/>
          <w:marRight w:val="0"/>
          <w:marTop w:val="0"/>
          <w:marBottom w:val="0"/>
          <w:divBdr>
            <w:top w:val="none" w:sz="0" w:space="0" w:color="auto"/>
            <w:left w:val="none" w:sz="0" w:space="0" w:color="auto"/>
            <w:bottom w:val="none" w:sz="0" w:space="0" w:color="auto"/>
            <w:right w:val="none" w:sz="0" w:space="0" w:color="auto"/>
          </w:divBdr>
        </w:div>
        <w:div w:id="1321158675">
          <w:marLeft w:val="0"/>
          <w:marRight w:val="0"/>
          <w:marTop w:val="0"/>
          <w:marBottom w:val="0"/>
          <w:divBdr>
            <w:top w:val="none" w:sz="0" w:space="0" w:color="auto"/>
            <w:left w:val="none" w:sz="0" w:space="0" w:color="auto"/>
            <w:bottom w:val="none" w:sz="0" w:space="0" w:color="auto"/>
            <w:right w:val="none" w:sz="0" w:space="0" w:color="auto"/>
          </w:divBdr>
        </w:div>
        <w:div w:id="1322344077">
          <w:marLeft w:val="0"/>
          <w:marRight w:val="0"/>
          <w:marTop w:val="0"/>
          <w:marBottom w:val="0"/>
          <w:divBdr>
            <w:top w:val="none" w:sz="0" w:space="0" w:color="auto"/>
            <w:left w:val="none" w:sz="0" w:space="0" w:color="auto"/>
            <w:bottom w:val="none" w:sz="0" w:space="0" w:color="auto"/>
            <w:right w:val="none" w:sz="0" w:space="0" w:color="auto"/>
          </w:divBdr>
        </w:div>
        <w:div w:id="1406027766">
          <w:marLeft w:val="0"/>
          <w:marRight w:val="0"/>
          <w:marTop w:val="0"/>
          <w:marBottom w:val="0"/>
          <w:divBdr>
            <w:top w:val="none" w:sz="0" w:space="0" w:color="auto"/>
            <w:left w:val="none" w:sz="0" w:space="0" w:color="auto"/>
            <w:bottom w:val="none" w:sz="0" w:space="0" w:color="auto"/>
            <w:right w:val="none" w:sz="0" w:space="0" w:color="auto"/>
          </w:divBdr>
        </w:div>
        <w:div w:id="1478573322">
          <w:marLeft w:val="0"/>
          <w:marRight w:val="0"/>
          <w:marTop w:val="0"/>
          <w:marBottom w:val="0"/>
          <w:divBdr>
            <w:top w:val="none" w:sz="0" w:space="0" w:color="auto"/>
            <w:left w:val="none" w:sz="0" w:space="0" w:color="auto"/>
            <w:bottom w:val="none" w:sz="0" w:space="0" w:color="auto"/>
            <w:right w:val="none" w:sz="0" w:space="0" w:color="auto"/>
          </w:divBdr>
        </w:div>
        <w:div w:id="1676297919">
          <w:marLeft w:val="0"/>
          <w:marRight w:val="0"/>
          <w:marTop w:val="0"/>
          <w:marBottom w:val="0"/>
          <w:divBdr>
            <w:top w:val="none" w:sz="0" w:space="0" w:color="auto"/>
            <w:left w:val="none" w:sz="0" w:space="0" w:color="auto"/>
            <w:bottom w:val="none" w:sz="0" w:space="0" w:color="auto"/>
            <w:right w:val="none" w:sz="0" w:space="0" w:color="auto"/>
          </w:divBdr>
        </w:div>
        <w:div w:id="1782529715">
          <w:marLeft w:val="0"/>
          <w:marRight w:val="0"/>
          <w:marTop w:val="0"/>
          <w:marBottom w:val="0"/>
          <w:divBdr>
            <w:top w:val="none" w:sz="0" w:space="0" w:color="auto"/>
            <w:left w:val="none" w:sz="0" w:space="0" w:color="auto"/>
            <w:bottom w:val="none" w:sz="0" w:space="0" w:color="auto"/>
            <w:right w:val="none" w:sz="0" w:space="0" w:color="auto"/>
          </w:divBdr>
        </w:div>
        <w:div w:id="2026057945">
          <w:marLeft w:val="0"/>
          <w:marRight w:val="0"/>
          <w:marTop w:val="0"/>
          <w:marBottom w:val="0"/>
          <w:divBdr>
            <w:top w:val="none" w:sz="0" w:space="0" w:color="auto"/>
            <w:left w:val="none" w:sz="0" w:space="0" w:color="auto"/>
            <w:bottom w:val="none" w:sz="0" w:space="0" w:color="auto"/>
            <w:right w:val="none" w:sz="0" w:space="0" w:color="auto"/>
          </w:divBdr>
        </w:div>
        <w:div w:id="2044817992">
          <w:marLeft w:val="0"/>
          <w:marRight w:val="0"/>
          <w:marTop w:val="0"/>
          <w:marBottom w:val="0"/>
          <w:divBdr>
            <w:top w:val="none" w:sz="0" w:space="0" w:color="auto"/>
            <w:left w:val="none" w:sz="0" w:space="0" w:color="auto"/>
            <w:bottom w:val="none" w:sz="0" w:space="0" w:color="auto"/>
            <w:right w:val="none" w:sz="0" w:space="0" w:color="auto"/>
          </w:divBdr>
        </w:div>
        <w:div w:id="2059425727">
          <w:marLeft w:val="0"/>
          <w:marRight w:val="0"/>
          <w:marTop w:val="0"/>
          <w:marBottom w:val="0"/>
          <w:divBdr>
            <w:top w:val="none" w:sz="0" w:space="0" w:color="auto"/>
            <w:left w:val="none" w:sz="0" w:space="0" w:color="auto"/>
            <w:bottom w:val="none" w:sz="0" w:space="0" w:color="auto"/>
            <w:right w:val="none" w:sz="0" w:space="0" w:color="auto"/>
          </w:divBdr>
        </w:div>
      </w:divsChild>
    </w:div>
    <w:div w:id="1873490340">
      <w:bodyDiv w:val="1"/>
      <w:marLeft w:val="0"/>
      <w:marRight w:val="0"/>
      <w:marTop w:val="0"/>
      <w:marBottom w:val="0"/>
      <w:divBdr>
        <w:top w:val="none" w:sz="0" w:space="0" w:color="auto"/>
        <w:left w:val="none" w:sz="0" w:space="0" w:color="auto"/>
        <w:bottom w:val="none" w:sz="0" w:space="0" w:color="auto"/>
        <w:right w:val="none" w:sz="0" w:space="0" w:color="auto"/>
      </w:divBdr>
    </w:div>
    <w:div w:id="1885024762">
      <w:bodyDiv w:val="1"/>
      <w:marLeft w:val="0"/>
      <w:marRight w:val="0"/>
      <w:marTop w:val="0"/>
      <w:marBottom w:val="0"/>
      <w:divBdr>
        <w:top w:val="none" w:sz="0" w:space="0" w:color="auto"/>
        <w:left w:val="none" w:sz="0" w:space="0" w:color="auto"/>
        <w:bottom w:val="none" w:sz="0" w:space="0" w:color="auto"/>
        <w:right w:val="none" w:sz="0" w:space="0" w:color="auto"/>
      </w:divBdr>
      <w:divsChild>
        <w:div w:id="32779475">
          <w:marLeft w:val="0"/>
          <w:marRight w:val="0"/>
          <w:marTop w:val="0"/>
          <w:marBottom w:val="0"/>
          <w:divBdr>
            <w:top w:val="none" w:sz="0" w:space="0" w:color="auto"/>
            <w:left w:val="none" w:sz="0" w:space="0" w:color="auto"/>
            <w:bottom w:val="none" w:sz="0" w:space="0" w:color="auto"/>
            <w:right w:val="none" w:sz="0" w:space="0" w:color="auto"/>
          </w:divBdr>
        </w:div>
        <w:div w:id="384570233">
          <w:marLeft w:val="0"/>
          <w:marRight w:val="0"/>
          <w:marTop w:val="0"/>
          <w:marBottom w:val="0"/>
          <w:divBdr>
            <w:top w:val="none" w:sz="0" w:space="0" w:color="auto"/>
            <w:left w:val="none" w:sz="0" w:space="0" w:color="auto"/>
            <w:bottom w:val="none" w:sz="0" w:space="0" w:color="auto"/>
            <w:right w:val="none" w:sz="0" w:space="0" w:color="auto"/>
          </w:divBdr>
        </w:div>
        <w:div w:id="605113466">
          <w:marLeft w:val="0"/>
          <w:marRight w:val="0"/>
          <w:marTop w:val="0"/>
          <w:marBottom w:val="0"/>
          <w:divBdr>
            <w:top w:val="none" w:sz="0" w:space="0" w:color="auto"/>
            <w:left w:val="none" w:sz="0" w:space="0" w:color="auto"/>
            <w:bottom w:val="none" w:sz="0" w:space="0" w:color="auto"/>
            <w:right w:val="none" w:sz="0" w:space="0" w:color="auto"/>
          </w:divBdr>
        </w:div>
        <w:div w:id="650208432">
          <w:marLeft w:val="0"/>
          <w:marRight w:val="0"/>
          <w:marTop w:val="0"/>
          <w:marBottom w:val="0"/>
          <w:divBdr>
            <w:top w:val="none" w:sz="0" w:space="0" w:color="auto"/>
            <w:left w:val="none" w:sz="0" w:space="0" w:color="auto"/>
            <w:bottom w:val="none" w:sz="0" w:space="0" w:color="auto"/>
            <w:right w:val="none" w:sz="0" w:space="0" w:color="auto"/>
          </w:divBdr>
        </w:div>
        <w:div w:id="696586530">
          <w:marLeft w:val="0"/>
          <w:marRight w:val="0"/>
          <w:marTop w:val="0"/>
          <w:marBottom w:val="0"/>
          <w:divBdr>
            <w:top w:val="none" w:sz="0" w:space="0" w:color="auto"/>
            <w:left w:val="none" w:sz="0" w:space="0" w:color="auto"/>
            <w:bottom w:val="none" w:sz="0" w:space="0" w:color="auto"/>
            <w:right w:val="none" w:sz="0" w:space="0" w:color="auto"/>
          </w:divBdr>
        </w:div>
        <w:div w:id="941381629">
          <w:marLeft w:val="0"/>
          <w:marRight w:val="0"/>
          <w:marTop w:val="0"/>
          <w:marBottom w:val="0"/>
          <w:divBdr>
            <w:top w:val="none" w:sz="0" w:space="0" w:color="auto"/>
            <w:left w:val="none" w:sz="0" w:space="0" w:color="auto"/>
            <w:bottom w:val="none" w:sz="0" w:space="0" w:color="auto"/>
            <w:right w:val="none" w:sz="0" w:space="0" w:color="auto"/>
          </w:divBdr>
        </w:div>
        <w:div w:id="955410926">
          <w:marLeft w:val="0"/>
          <w:marRight w:val="0"/>
          <w:marTop w:val="0"/>
          <w:marBottom w:val="0"/>
          <w:divBdr>
            <w:top w:val="none" w:sz="0" w:space="0" w:color="auto"/>
            <w:left w:val="none" w:sz="0" w:space="0" w:color="auto"/>
            <w:bottom w:val="none" w:sz="0" w:space="0" w:color="auto"/>
            <w:right w:val="none" w:sz="0" w:space="0" w:color="auto"/>
          </w:divBdr>
        </w:div>
        <w:div w:id="1307853386">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511604523">
          <w:marLeft w:val="0"/>
          <w:marRight w:val="0"/>
          <w:marTop w:val="0"/>
          <w:marBottom w:val="0"/>
          <w:divBdr>
            <w:top w:val="none" w:sz="0" w:space="0" w:color="auto"/>
            <w:left w:val="none" w:sz="0" w:space="0" w:color="auto"/>
            <w:bottom w:val="none" w:sz="0" w:space="0" w:color="auto"/>
            <w:right w:val="none" w:sz="0" w:space="0" w:color="auto"/>
          </w:divBdr>
        </w:div>
        <w:div w:id="1692877771">
          <w:marLeft w:val="0"/>
          <w:marRight w:val="0"/>
          <w:marTop w:val="0"/>
          <w:marBottom w:val="0"/>
          <w:divBdr>
            <w:top w:val="none" w:sz="0" w:space="0" w:color="auto"/>
            <w:left w:val="none" w:sz="0" w:space="0" w:color="auto"/>
            <w:bottom w:val="none" w:sz="0" w:space="0" w:color="auto"/>
            <w:right w:val="none" w:sz="0" w:space="0" w:color="auto"/>
          </w:divBdr>
        </w:div>
        <w:div w:id="1847472852">
          <w:marLeft w:val="0"/>
          <w:marRight w:val="0"/>
          <w:marTop w:val="0"/>
          <w:marBottom w:val="0"/>
          <w:divBdr>
            <w:top w:val="none" w:sz="0" w:space="0" w:color="auto"/>
            <w:left w:val="none" w:sz="0" w:space="0" w:color="auto"/>
            <w:bottom w:val="none" w:sz="0" w:space="0" w:color="auto"/>
            <w:right w:val="none" w:sz="0" w:space="0" w:color="auto"/>
          </w:divBdr>
        </w:div>
        <w:div w:id="2085685504">
          <w:marLeft w:val="0"/>
          <w:marRight w:val="0"/>
          <w:marTop w:val="0"/>
          <w:marBottom w:val="0"/>
          <w:divBdr>
            <w:top w:val="none" w:sz="0" w:space="0" w:color="auto"/>
            <w:left w:val="none" w:sz="0" w:space="0" w:color="auto"/>
            <w:bottom w:val="none" w:sz="0" w:space="0" w:color="auto"/>
            <w:right w:val="none" w:sz="0" w:space="0" w:color="auto"/>
          </w:divBdr>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o\Google%20Drive\CEU\Cuarto%20a&#241;o\primer-cuatrimestre\PIII\documentacion\documento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4458D-3691-481F-AFAA-BF49004C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23</TotalTime>
  <Pages>1</Pages>
  <Words>2437</Words>
  <Characters>13409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15815</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subject/>
  <dc:creator>Mariano Martinez</dc:creator>
  <cp:keywords/>
  <dc:description/>
  <cp:lastModifiedBy>Mariano Martinez</cp:lastModifiedBy>
  <cp:revision>8</cp:revision>
  <cp:lastPrinted>2019-01-28T16:26:00Z</cp:lastPrinted>
  <dcterms:created xsi:type="dcterms:W3CDTF">2019-01-27T22:45:00Z</dcterms:created>
  <dcterms:modified xsi:type="dcterms:W3CDTF">2019-01-28T16:27:00Z</dcterms:modified>
</cp:coreProperties>
</file>